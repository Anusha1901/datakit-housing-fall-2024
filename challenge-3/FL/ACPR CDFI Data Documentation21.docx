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465037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592922" w14:paraId="59807D1E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="Times New Roman" w:hAnsi="Cambria" w:cstheme="minorBidi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5023F6" w14:textId="77777777" w:rsidR="00592922" w:rsidRDefault="0065686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Community Development Financial Institutions (CDFI) Fund</w:t>
                    </w:r>
                  </w:p>
                </w:tc>
              </w:sdtContent>
            </w:sdt>
          </w:tr>
          <w:tr w:rsidR="00592922" w14:paraId="6855457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4CBF57" w14:textId="01DDC73D" w:rsidR="00592922" w:rsidRDefault="006A6B8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FY202</w:t>
                    </w:r>
                    <w:r w:rsidR="00B76F7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7B09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CDFI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/NACA</w:t>
                    </w:r>
                    <w:r w:rsidR="007B09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Data </w:t>
                    </w:r>
                    <w:r w:rsidR="007B098A" w:rsidRPr="0059292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</w:p>
                </w:sdtContent>
              </w:sdt>
            </w:tc>
          </w:tr>
          <w:tr w:rsidR="00592922" w14:paraId="6545A5C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56F6C5" w14:textId="77777777" w:rsidR="00592922" w:rsidRDefault="00B4773C" w:rsidP="00B4773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Transaction Level Report (TLR)</w:t>
                    </w:r>
                    <w:r w:rsidR="00DA69E9">
                      <w:rPr>
                        <w:rFonts w:asciiTheme="majorHAnsi" w:eastAsiaTheme="majorEastAsia" w:hAnsiTheme="majorHAnsi" w:cstheme="majorBidi"/>
                      </w:rPr>
                      <w:t xml:space="preserve"> and Consumer Loan Report (CLR</w:t>
                    </w:r>
                    <w:r w:rsidR="007B098A"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14:paraId="3BF69931" w14:textId="77777777" w:rsidR="00592922" w:rsidRDefault="00592922"/>
        <w:p w14:paraId="7E5FBFF8" w14:textId="77777777" w:rsidR="00592922" w:rsidRDefault="0059292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592922" w14:paraId="7C4D00A3" w14:textId="77777777" w:rsidTr="00121E9F">
            <w:trPr>
              <w:trHeight w:val="95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547EC3" w14:textId="77777777" w:rsidR="00592922" w:rsidRDefault="00592922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3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68FC772" w14:textId="5A754B1F" w:rsidR="00592922" w:rsidRDefault="00B76F7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5/31/2023</w:t>
                    </w:r>
                  </w:p>
                </w:sdtContent>
              </w:sdt>
              <w:p w14:paraId="64E33AA0" w14:textId="77777777" w:rsidR="00592922" w:rsidRDefault="0059292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11E585D" w14:textId="77777777" w:rsidR="00592922" w:rsidRDefault="00592922"/>
        <w:p w14:paraId="7430B808" w14:textId="77777777" w:rsidR="00592922" w:rsidRDefault="00592922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5997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10F95B" w14:textId="77777777" w:rsidR="00592922" w:rsidRDefault="00592922">
          <w:pPr>
            <w:pStyle w:val="TOCHeading"/>
          </w:pPr>
          <w:r>
            <w:t>Contents</w:t>
          </w:r>
        </w:p>
        <w:p w14:paraId="023AC1A6" w14:textId="77777777" w:rsidR="006430A0" w:rsidRDefault="005929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0654" w:history="1">
            <w:r w:rsidR="006430A0" w:rsidRPr="000805A6">
              <w:rPr>
                <w:rStyle w:val="Hyperlink"/>
                <w:noProof/>
              </w:rPr>
              <w:t>I.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Transaction Level Report (TLR)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323A984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55" w:history="1">
            <w:r w:rsidR="006430A0" w:rsidRPr="000805A6">
              <w:rPr>
                <w:rStyle w:val="Hyperlink"/>
                <w:noProof/>
              </w:rPr>
              <w:t>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TLR Submission Year (Column C)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A2AE6E0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56" w:history="1">
            <w:r w:rsidR="006430A0" w:rsidRPr="006430A0">
              <w:rPr>
                <w:rStyle w:val="Hyperlink"/>
                <w:noProof/>
              </w:rPr>
              <w:t>2.</w:t>
            </w:r>
            <w:r w:rsidR="006430A0" w:rsidRPr="006430A0">
              <w:rPr>
                <w:rStyle w:val="Hyperlink"/>
              </w:rPr>
              <w:tab/>
            </w:r>
            <w:r w:rsidR="006430A0" w:rsidRPr="006430A0">
              <w:rPr>
                <w:rStyle w:val="Hyperlink"/>
                <w:noProof/>
              </w:rPr>
              <w:t>Date Originated (Column D)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AE7F983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57" w:history="1">
            <w:r w:rsidR="006430A0" w:rsidRPr="000805A6">
              <w:rPr>
                <w:rStyle w:val="Hyperlink"/>
                <w:noProof/>
              </w:rPr>
              <w:t>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Original Loan/Investment Amount (Column E)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05C0423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58" w:history="1">
            <w:r w:rsidR="006430A0" w:rsidRPr="006430A0">
              <w:rPr>
                <w:rStyle w:val="Hyperlink"/>
                <w:noProof/>
              </w:rPr>
              <w:t>4.</w:t>
            </w:r>
            <w:r w:rsidR="006430A0" w:rsidRPr="006430A0">
              <w:rPr>
                <w:rStyle w:val="Hyperlink"/>
              </w:rPr>
              <w:tab/>
            </w:r>
            <w:r w:rsidR="006430A0" w:rsidRPr="006430A0">
              <w:rPr>
                <w:rStyle w:val="Hyperlink"/>
                <w:noProof/>
              </w:rPr>
              <w:t>Purpose (Column F)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5177B9F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59" w:history="1">
            <w:r w:rsidR="006430A0" w:rsidRPr="000805A6">
              <w:rPr>
                <w:rStyle w:val="Hyperlink"/>
                <w:noProof/>
              </w:rPr>
              <w:t>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Transaction Type (Column G)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_Toc62200659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0EE527D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0" w:history="1">
            <w:r w:rsidR="006430A0" w:rsidRPr="000805A6">
              <w:rPr>
                <w:rStyle w:val="Hyperlink"/>
                <w:noProof/>
              </w:rPr>
              <w:t>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Loan Status (Column H)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1DF4314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1" w:history="1">
            <w:r w:rsidR="006430A0" w:rsidRPr="000805A6">
              <w:rPr>
                <w:rStyle w:val="Hyperlink"/>
                <w:noProof/>
              </w:rPr>
              <w:t>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Originator Transaction ID (Column B)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D1D1C8D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2" w:history="1">
            <w:r w:rsidR="006430A0" w:rsidRPr="000805A6">
              <w:rPr>
                <w:rStyle w:val="Hyperlink"/>
                <w:noProof/>
              </w:rPr>
              <w:t>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Interest Rate (Column I)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30DD0F3C" w14:textId="77777777" w:rsidR="006430A0" w:rsidRDefault="00B76F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3" w:history="1">
            <w:r w:rsidR="006430A0" w:rsidRPr="000805A6">
              <w:rPr>
                <w:rStyle w:val="Hyperlink"/>
                <w:noProof/>
              </w:rPr>
              <w:t>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Interest Type (Column J)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B9E4B9D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4" w:history="1">
            <w:r w:rsidR="006430A0" w:rsidRPr="000805A6">
              <w:rPr>
                <w:rStyle w:val="Hyperlink"/>
                <w:noProof/>
              </w:rPr>
              <w:t>10.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Points (Column K)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2C77F3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5" w:history="1">
            <w:r w:rsidR="006430A0" w:rsidRPr="000805A6">
              <w:rPr>
                <w:rStyle w:val="Hyperlink"/>
                <w:noProof/>
              </w:rPr>
              <w:t>11.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Origination Fees (Column L)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A67DE6E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6" w:history="1">
            <w:r w:rsidR="006430A0" w:rsidRPr="000805A6">
              <w:rPr>
                <w:rStyle w:val="Hyperlink"/>
                <w:noProof/>
              </w:rPr>
              <w:t>12.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Amortization Type (Column M)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DCD1B9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7" w:history="1">
            <w:r w:rsidR="006430A0" w:rsidRPr="000805A6">
              <w:rPr>
                <w:rStyle w:val="Hyperlink"/>
                <w:noProof/>
              </w:rPr>
              <w:t>13.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Equity-Like Features (Column N)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30A7825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8" w:history="1">
            <w:r w:rsidR="006430A0" w:rsidRPr="000805A6">
              <w:rPr>
                <w:rStyle w:val="Hyperlink"/>
                <w:noProof/>
              </w:rPr>
              <w:t>14.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Term (Column O)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5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53EFB7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69" w:history="1">
            <w:r w:rsidR="006430A0" w:rsidRPr="000805A6">
              <w:rPr>
                <w:rStyle w:val="Hyperlink"/>
                <w:noProof/>
              </w:rPr>
              <w:t>15.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Guarantee by Third Party (Column P)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_Toc62200669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C422493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0" w:history="1">
            <w:r w:rsidR="006430A0" w:rsidRPr="000805A6">
              <w:rPr>
                <w:rStyle w:val="Hyperlink"/>
                <w:noProof/>
              </w:rPr>
              <w:t>16.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Forgivable Loan (Column Q)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0821085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1" w:history="1">
            <w:r w:rsidR="006430A0" w:rsidRPr="000805A6">
              <w:rPr>
                <w:rStyle w:val="Hyperlink"/>
                <w:noProof/>
              </w:rPr>
              <w:t>17.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FA Program Type (Column R)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8C06E3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2" w:history="1">
            <w:r w:rsidR="006430A0" w:rsidRPr="000805A6">
              <w:rPr>
                <w:rStyle w:val="Hyperlink"/>
                <w:noProof/>
              </w:rPr>
              <w:t>18.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Client ID (Column S)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395050A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3" w:history="1">
            <w:r w:rsidR="006430A0" w:rsidRPr="000805A6">
              <w:rPr>
                <w:rStyle w:val="Hyperlink"/>
                <w:noProof/>
              </w:rPr>
              <w:t>19.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Investee/Borrower Type (Column T)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931E98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4" w:history="1">
            <w:r w:rsidR="006430A0" w:rsidRPr="000805A6">
              <w:rPr>
                <w:rStyle w:val="Hyperlink"/>
                <w:noProof/>
              </w:rPr>
              <w:t>20.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NAICS (Column U)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AD802D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5" w:history="1">
            <w:r w:rsidR="006430A0" w:rsidRPr="000805A6">
              <w:rPr>
                <w:rStyle w:val="Hyperlink"/>
                <w:noProof/>
              </w:rPr>
              <w:t>21.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Date Business Established (Column V)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BF180B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6" w:history="1">
            <w:r w:rsidR="006430A0" w:rsidRPr="000805A6">
              <w:rPr>
                <w:rStyle w:val="Hyperlink"/>
                <w:noProof/>
              </w:rPr>
              <w:t>22.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Entity Structure (Column W)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6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AE3D68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7" w:history="1">
            <w:r w:rsidR="006430A0" w:rsidRPr="000805A6">
              <w:rPr>
                <w:rStyle w:val="Hyperlink"/>
                <w:noProof/>
              </w:rPr>
              <w:t>23.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Minority Owned or Controlled (Column X)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1A8ED9B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8" w:history="1">
            <w:r w:rsidR="006430A0" w:rsidRPr="000805A6">
              <w:rPr>
                <w:rStyle w:val="Hyperlink"/>
                <w:noProof/>
              </w:rPr>
              <w:t>24.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Women Owned or Controlled (Column Y)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8B0059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79" w:history="1">
            <w:r w:rsidR="006430A0" w:rsidRPr="000805A6">
              <w:rPr>
                <w:rStyle w:val="Hyperlink"/>
                <w:noProof/>
              </w:rPr>
              <w:t>25.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Low-Income Owned or Controlled (Z)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_Toc62200679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33D320C3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0" w:history="1">
            <w:r w:rsidR="006430A0" w:rsidRPr="000805A6">
              <w:rPr>
                <w:rStyle w:val="Hyperlink"/>
                <w:noProof/>
              </w:rPr>
              <w:t>26.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Credit Score (Column AA)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59CA77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1" w:history="1">
            <w:r w:rsidR="006430A0" w:rsidRPr="000805A6">
              <w:rPr>
                <w:rStyle w:val="Hyperlink"/>
                <w:noProof/>
              </w:rPr>
              <w:t>27.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Gender (Column AB)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5D0624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2" w:history="1">
            <w:r w:rsidR="006430A0" w:rsidRPr="000805A6">
              <w:rPr>
                <w:rStyle w:val="Hyperlink"/>
                <w:noProof/>
              </w:rPr>
              <w:t>28.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Race (Column AC)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65741E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3" w:history="1">
            <w:r w:rsidR="006430A0" w:rsidRPr="000805A6">
              <w:rPr>
                <w:rStyle w:val="Hyperlink"/>
                <w:noProof/>
              </w:rPr>
              <w:t>29.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Hispanic Origin (Column AD)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7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C87AA96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4" w:history="1">
            <w:r w:rsidR="006430A0" w:rsidRPr="000805A6">
              <w:rPr>
                <w:rStyle w:val="Hyperlink"/>
                <w:noProof/>
              </w:rPr>
              <w:t>30.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Female-Headed Household (Column AE)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BA7FF68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5" w:history="1">
            <w:r w:rsidR="006430A0" w:rsidRPr="000805A6">
              <w:rPr>
                <w:rStyle w:val="Hyperlink"/>
                <w:noProof/>
              </w:rPr>
              <w:t>31.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First-Time Home Buyer (Column AF)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6FDF42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6" w:history="1">
            <w:r w:rsidR="006430A0" w:rsidRPr="000805A6">
              <w:rPr>
                <w:rStyle w:val="Hyperlink"/>
                <w:noProof/>
              </w:rPr>
              <w:t>32.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Banked at Time of Intake (Column AG)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78B441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7" w:history="1">
            <w:r w:rsidR="006430A0" w:rsidRPr="000805A6">
              <w:rPr>
                <w:rStyle w:val="Hyperlink"/>
                <w:noProof/>
              </w:rPr>
              <w:t>33.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Annual Gross Revenue from Business Operations at Time of Loan/Investment Origination (Column AH)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4BF353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8" w:history="1">
            <w:r w:rsidR="006430A0" w:rsidRPr="000805A6">
              <w:rPr>
                <w:rStyle w:val="Hyperlink"/>
                <w:noProof/>
              </w:rPr>
              <w:t>34.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Low-Income Status (Column AI)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6694E2E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89" w:history="1">
            <w:r w:rsidR="006430A0" w:rsidRPr="000805A6">
              <w:rPr>
                <w:rStyle w:val="Hyperlink"/>
                <w:noProof/>
              </w:rPr>
              <w:t>35.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Other Targeted Populations (Column AJ)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_Toc62200689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0E9145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0" w:history="1">
            <w:r w:rsidR="006430A0" w:rsidRPr="000805A6">
              <w:rPr>
                <w:rStyle w:val="Hyperlink"/>
                <w:noProof/>
              </w:rPr>
              <w:t>36.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Description of Other Approved OTP (Column AK)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8BD974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1" w:history="1">
            <w:r w:rsidR="006430A0" w:rsidRPr="000805A6">
              <w:rPr>
                <w:rStyle w:val="Hyperlink"/>
                <w:noProof/>
              </w:rPr>
              <w:t>37.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LITP End Users (Column AL)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8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C618AEA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2" w:history="1">
            <w:r w:rsidR="006430A0" w:rsidRPr="000805A6">
              <w:rPr>
                <w:rStyle w:val="Hyperlink"/>
                <w:noProof/>
              </w:rPr>
              <w:t>38.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OTP End Users (Column AM)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51AD9C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3" w:history="1">
            <w:r w:rsidR="006430A0" w:rsidRPr="000805A6">
              <w:rPr>
                <w:rStyle w:val="Hyperlink"/>
                <w:noProof/>
              </w:rPr>
              <w:t>39.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Description of Other Approved OTP End Users (Column AN)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2204AB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4" w:history="1">
            <w:r w:rsidR="006430A0" w:rsidRPr="000805A6">
              <w:rPr>
                <w:rStyle w:val="Hyperlink"/>
                <w:noProof/>
              </w:rPr>
              <w:t>40.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IA End Users (Column AO)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BDEBED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5" w:history="1">
            <w:r w:rsidR="006430A0" w:rsidRPr="000805A6">
              <w:rPr>
                <w:rStyle w:val="Hyperlink"/>
                <w:noProof/>
              </w:rPr>
              <w:t>41.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Total Project Cost (Column AP)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B4B598D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6" w:history="1">
            <w:r w:rsidR="006430A0" w:rsidRPr="000805A6">
              <w:rPr>
                <w:rStyle w:val="Hyperlink"/>
                <w:noProof/>
              </w:rPr>
              <w:t>42.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Type of Jobs Reported (AQ)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4B7595A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7" w:history="1">
            <w:r w:rsidR="006430A0" w:rsidRPr="000805A6">
              <w:rPr>
                <w:rStyle w:val="Hyperlink"/>
                <w:noProof/>
              </w:rPr>
              <w:t>43.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Projected Permanent Jobs to Be Created at Businesses Financed (Column AR)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38EBB773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8" w:history="1">
            <w:r w:rsidR="006430A0" w:rsidRPr="000805A6">
              <w:rPr>
                <w:rStyle w:val="Hyperlink"/>
                <w:noProof/>
              </w:rPr>
              <w:t>44.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Projected Jobs to be Created – Construction (Column AS)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5E9840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699" w:history="1">
            <w:r w:rsidR="006430A0" w:rsidRPr="000805A6">
              <w:rPr>
                <w:rStyle w:val="Hyperlink"/>
                <w:noProof/>
              </w:rPr>
              <w:t>45.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Projected Permanent Jobs to be Created at Tenant Businesses (Column AT)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_Toc62200699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9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A7AE4CC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0" w:history="1">
            <w:r w:rsidR="006430A0" w:rsidRPr="000805A6">
              <w:rPr>
                <w:rStyle w:val="Hyperlink"/>
                <w:noProof/>
              </w:rPr>
              <w:t>46.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Source of Job Estimates (Column AU)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7A8414C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1" w:history="1">
            <w:r w:rsidR="006430A0" w:rsidRPr="000805A6">
              <w:rPr>
                <w:rStyle w:val="Hyperlink"/>
                <w:noProof/>
              </w:rPr>
              <w:t>47.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Source of Job Estimates – Other (Column AV)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CDDDCA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2" w:history="1">
            <w:r w:rsidR="006430A0" w:rsidRPr="000805A6">
              <w:rPr>
                <w:rStyle w:val="Hyperlink"/>
                <w:noProof/>
              </w:rPr>
              <w:t>48.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Community Facility (Column AW)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6659BB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3" w:history="1">
            <w:r w:rsidR="006430A0" w:rsidRPr="000805A6">
              <w:rPr>
                <w:rStyle w:val="Hyperlink"/>
                <w:noProof/>
              </w:rPr>
              <w:t>49.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Capacity of Educational Community Facility (Column AX)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312F70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4" w:history="1">
            <w:r w:rsidR="006430A0" w:rsidRPr="000805A6">
              <w:rPr>
                <w:rStyle w:val="Hyperlink"/>
                <w:noProof/>
              </w:rPr>
              <w:t>50.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Capacity of Childcare Community Facility (Column AY)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99A6DBB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5" w:history="1">
            <w:r w:rsidR="006430A0" w:rsidRPr="000805A6">
              <w:rPr>
                <w:rStyle w:val="Hyperlink"/>
                <w:noProof/>
              </w:rPr>
              <w:t>51.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Capacity of Healthcare Community Facility (Column AZ)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470514B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6" w:history="1">
            <w:r w:rsidR="006430A0" w:rsidRPr="000805A6">
              <w:rPr>
                <w:rStyle w:val="Hyperlink"/>
                <w:noProof/>
              </w:rPr>
              <w:t>52.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Capacity of Arts Center Community Facility (Column BA)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3EB50BF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7" w:history="1">
            <w:r w:rsidR="006430A0" w:rsidRPr="000805A6">
              <w:rPr>
                <w:rStyle w:val="Hyperlink"/>
                <w:noProof/>
              </w:rPr>
              <w:t>53.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Capacity of Other Community Facility (Column BB)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585AE4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8" w:history="1">
            <w:r w:rsidR="006430A0" w:rsidRPr="000805A6">
              <w:rPr>
                <w:rStyle w:val="Hyperlink"/>
                <w:noProof/>
              </w:rPr>
              <w:t>54.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Square Feet of Real Estate – Total (Column BC)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10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47B5BD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09" w:history="1">
            <w:r w:rsidR="006430A0" w:rsidRPr="000805A6">
              <w:rPr>
                <w:rStyle w:val="Hyperlink"/>
                <w:noProof/>
              </w:rPr>
              <w:t>55.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Square Feet of Real Estate – Manufacturing (Column BD)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_Toc62200709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B7E371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0" w:history="1">
            <w:r w:rsidR="006430A0" w:rsidRPr="000805A6">
              <w:rPr>
                <w:rStyle w:val="Hyperlink"/>
                <w:noProof/>
              </w:rPr>
              <w:t>56.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Square Feet of Real Estate – Office (Column BE)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414693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1" w:history="1">
            <w:r w:rsidR="006430A0" w:rsidRPr="000805A6">
              <w:rPr>
                <w:rStyle w:val="Hyperlink"/>
                <w:noProof/>
              </w:rPr>
              <w:t>57.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Square Feet of Real Estate-Retail (Column BF)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E152020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2" w:history="1">
            <w:r w:rsidR="006430A0" w:rsidRPr="000805A6">
              <w:rPr>
                <w:rStyle w:val="Hyperlink"/>
                <w:noProof/>
              </w:rPr>
              <w:t>58.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Housing Units – Sale (Column BG)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B7E277F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3" w:history="1">
            <w:r w:rsidR="006430A0" w:rsidRPr="000805A6">
              <w:rPr>
                <w:rStyle w:val="Hyperlink"/>
                <w:noProof/>
              </w:rPr>
              <w:t>59.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Housing Units – Rental (Column BH)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1BDEBA3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4" w:history="1">
            <w:r w:rsidR="006430A0" w:rsidRPr="000805A6">
              <w:rPr>
                <w:rStyle w:val="Hyperlink"/>
                <w:noProof/>
              </w:rPr>
              <w:t>60.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Affordable Housing Units – Sale (Column BI)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E057E0C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5" w:history="1">
            <w:r w:rsidR="006430A0" w:rsidRPr="000805A6">
              <w:rPr>
                <w:rStyle w:val="Hyperlink"/>
                <w:noProof/>
              </w:rPr>
              <w:t>61.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Affordable Housing Units – Rental (Column BJ)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11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3C13DD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6" w:history="1">
            <w:r w:rsidR="006430A0" w:rsidRPr="000805A6">
              <w:rPr>
                <w:rStyle w:val="Hyperlink"/>
                <w:noProof/>
              </w:rPr>
              <w:t>62.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Other Impact (1) – Explain (Column BK)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76D624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7" w:history="1">
            <w:r w:rsidR="006430A0" w:rsidRPr="000805A6">
              <w:rPr>
                <w:rStyle w:val="Hyperlink"/>
                <w:noProof/>
              </w:rPr>
              <w:t>63.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Other Impact (1) - Number of Units (Column BL)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A5F1D9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8" w:history="1">
            <w:r w:rsidR="006430A0" w:rsidRPr="000805A6">
              <w:rPr>
                <w:rStyle w:val="Hyperlink"/>
                <w:noProof/>
              </w:rPr>
              <w:t>64.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Other Impact (2) – Explain (Column BM)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DFF4316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19" w:history="1">
            <w:r w:rsidR="006430A0" w:rsidRPr="000805A6">
              <w:rPr>
                <w:rStyle w:val="Hyperlink"/>
                <w:noProof/>
              </w:rPr>
              <w:t>65.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Other Impact (2) - Number of Units (Column BN)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_Toc62200719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4BD67ED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0" w:history="1">
            <w:r w:rsidR="006430A0" w:rsidRPr="000805A6">
              <w:rPr>
                <w:rStyle w:val="Hyperlink"/>
                <w:noProof/>
              </w:rPr>
              <w:t>66.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Street Address Line (Column C)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148CD22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1" w:history="1">
            <w:r w:rsidR="006430A0" w:rsidRPr="000805A6">
              <w:rPr>
                <w:rStyle w:val="Hyperlink"/>
                <w:noProof/>
              </w:rPr>
              <w:t>67.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Street Address Line 2 (Column D)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0F2699D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2" w:history="1">
            <w:r w:rsidR="006430A0" w:rsidRPr="000805A6">
              <w:rPr>
                <w:rStyle w:val="Hyperlink"/>
                <w:noProof/>
              </w:rPr>
              <w:t>68.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City (Column E)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ECAAB3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3" w:history="1">
            <w:r w:rsidR="006430A0" w:rsidRPr="000805A6">
              <w:rPr>
                <w:rStyle w:val="Hyperlink"/>
                <w:noProof/>
              </w:rPr>
              <w:t>69.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State (Column F)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12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601633B7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4" w:history="1">
            <w:r w:rsidR="006430A0" w:rsidRPr="000805A6">
              <w:rPr>
                <w:rStyle w:val="Hyperlink"/>
                <w:noProof/>
              </w:rPr>
              <w:t>70.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Zip Code 5 (Column G)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4ECAE72B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5" w:history="1">
            <w:r w:rsidR="006430A0" w:rsidRPr="000805A6">
              <w:rPr>
                <w:rStyle w:val="Hyperlink"/>
                <w:noProof/>
              </w:rPr>
              <w:t>71.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Zip Code +4 (Column H)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91347D8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6" w:history="1">
            <w:r w:rsidR="006430A0" w:rsidRPr="000805A6">
              <w:rPr>
                <w:rStyle w:val="Hyperlink"/>
                <w:noProof/>
              </w:rPr>
              <w:t>72.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FIPS Code (Column I)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3B8008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7" w:history="1">
            <w:r w:rsidR="006430A0" w:rsidRPr="000805A6">
              <w:rPr>
                <w:rStyle w:val="Hyperlink"/>
                <w:noProof/>
              </w:rPr>
              <w:t>73.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X-Coordinates (Column J)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4F96428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8" w:history="1">
            <w:r w:rsidR="006430A0" w:rsidRPr="000805A6">
              <w:rPr>
                <w:rStyle w:val="Hyperlink"/>
                <w:noProof/>
              </w:rPr>
              <w:t>74.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Project Y-Coordinates (Column K)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_Toc62200728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E842AF1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29" w:history="1">
            <w:r w:rsidR="006430A0" w:rsidRPr="000805A6">
              <w:rPr>
                <w:rStyle w:val="Hyperlink"/>
                <w:noProof/>
              </w:rPr>
              <w:t>75.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Fiscal Year (Column B)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_Toc62200729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F706CA4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0" w:history="1">
            <w:r w:rsidR="006430A0" w:rsidRPr="000805A6">
              <w:rPr>
                <w:rStyle w:val="Hyperlink"/>
                <w:noProof/>
              </w:rPr>
              <w:t>76.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Purpose (Column C)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_Toc62200730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0704AA9F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1" w:history="1">
            <w:r w:rsidR="006430A0" w:rsidRPr="000805A6">
              <w:rPr>
                <w:rStyle w:val="Hyperlink"/>
                <w:noProof/>
              </w:rPr>
              <w:t>77.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FIPS Code (Column D)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_Toc62200731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13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9123D79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2" w:history="1">
            <w:r w:rsidR="006430A0" w:rsidRPr="000805A6">
              <w:rPr>
                <w:rStyle w:val="Hyperlink"/>
                <w:noProof/>
              </w:rPr>
              <w:t>78.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Total Originated Amount (Column E)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_Toc62200732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BCD2F23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3" w:history="1">
            <w:r w:rsidR="006430A0" w:rsidRPr="000805A6">
              <w:rPr>
                <w:rStyle w:val="Hyperlink"/>
                <w:noProof/>
              </w:rPr>
              <w:t>79.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Total Originated Number (Column F)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_Toc62200733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799625EE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4" w:history="1">
            <w:r w:rsidR="006430A0" w:rsidRPr="000805A6">
              <w:rPr>
                <w:rStyle w:val="Hyperlink"/>
                <w:noProof/>
              </w:rPr>
              <w:t>80.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LITP Amount (Column G)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_Toc62200734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03A21F6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5" w:history="1">
            <w:r w:rsidR="006430A0" w:rsidRPr="000805A6">
              <w:rPr>
                <w:rStyle w:val="Hyperlink"/>
                <w:noProof/>
              </w:rPr>
              <w:t>81.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LITP Number (Column H)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_Toc62200735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21358FA5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6" w:history="1">
            <w:r w:rsidR="006430A0" w:rsidRPr="000805A6">
              <w:rPr>
                <w:rStyle w:val="Hyperlink"/>
                <w:noProof/>
              </w:rPr>
              <w:t>82.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OTP Amount (Column I)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_Toc62200736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1ED4660A" w14:textId="77777777" w:rsidR="006430A0" w:rsidRDefault="00B76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200737" w:history="1">
            <w:r w:rsidR="006430A0" w:rsidRPr="000805A6">
              <w:rPr>
                <w:rStyle w:val="Hyperlink"/>
                <w:noProof/>
              </w:rPr>
              <w:t>83.</w:t>
            </w:r>
            <w:r w:rsidR="006430A0">
              <w:rPr>
                <w:rFonts w:eastAsiaTheme="minorEastAsia"/>
                <w:noProof/>
              </w:rPr>
              <w:tab/>
            </w:r>
            <w:r w:rsidR="006430A0" w:rsidRPr="000805A6">
              <w:rPr>
                <w:rStyle w:val="Hyperlink"/>
                <w:noProof/>
              </w:rPr>
              <w:t>OTP Number (Column J)</w:t>
            </w:r>
            <w:r w:rsidR="006430A0">
              <w:rPr>
                <w:noProof/>
                <w:webHidden/>
              </w:rPr>
              <w:tab/>
            </w:r>
            <w:r w:rsidR="006430A0">
              <w:rPr>
                <w:noProof/>
                <w:webHidden/>
              </w:rPr>
              <w:fldChar w:fldCharType="begin"/>
            </w:r>
            <w:r w:rsidR="006430A0">
              <w:rPr>
                <w:noProof/>
                <w:webHidden/>
              </w:rPr>
              <w:instrText xml:space="preserve"> PAGEREF _Toc62200737 \h </w:instrText>
            </w:r>
            <w:r w:rsidR="006430A0">
              <w:rPr>
                <w:noProof/>
                <w:webHidden/>
              </w:rPr>
            </w:r>
            <w:r w:rsidR="006430A0">
              <w:rPr>
                <w:noProof/>
                <w:webHidden/>
              </w:rPr>
              <w:fldChar w:fldCharType="separate"/>
            </w:r>
            <w:r w:rsidR="006430A0">
              <w:rPr>
                <w:noProof/>
                <w:webHidden/>
              </w:rPr>
              <w:t>14</w:t>
            </w:r>
            <w:r w:rsidR="006430A0">
              <w:rPr>
                <w:noProof/>
                <w:webHidden/>
              </w:rPr>
              <w:fldChar w:fldCharType="end"/>
            </w:r>
          </w:hyperlink>
        </w:p>
        <w:p w14:paraId="555B50D8" w14:textId="77777777" w:rsidR="00592922" w:rsidRPr="00FA470C" w:rsidRDefault="00592922" w:rsidP="00FA470C">
          <w:r>
            <w:rPr>
              <w:b/>
              <w:bCs/>
              <w:noProof/>
            </w:rPr>
            <w:fldChar w:fldCharType="end"/>
          </w:r>
        </w:p>
      </w:sdtContent>
    </w:sdt>
    <w:p w14:paraId="2B3945B0" w14:textId="77777777" w:rsidR="00121E9F" w:rsidRDefault="00121E9F" w:rsidP="00121E9F">
      <w:pPr>
        <w:pStyle w:val="Heading1"/>
      </w:pPr>
    </w:p>
    <w:p w14:paraId="4F3334E6" w14:textId="77777777" w:rsidR="00121E9F" w:rsidRDefault="00121E9F" w:rsidP="00121E9F"/>
    <w:p w14:paraId="7A812BBA" w14:textId="77777777" w:rsidR="00121E9F" w:rsidRDefault="00121E9F" w:rsidP="00121E9F"/>
    <w:p w14:paraId="4877660C" w14:textId="77777777" w:rsidR="00121E9F" w:rsidRDefault="00121E9F" w:rsidP="00121E9F"/>
    <w:p w14:paraId="2792AE5B" w14:textId="77777777" w:rsidR="00121E9F" w:rsidRDefault="00121E9F" w:rsidP="00121E9F"/>
    <w:p w14:paraId="4137A449" w14:textId="77777777" w:rsidR="00121E9F" w:rsidRPr="00121E9F" w:rsidRDefault="00121E9F" w:rsidP="00121E9F"/>
    <w:p w14:paraId="0EA66C73" w14:textId="77777777" w:rsidR="0036735F" w:rsidRPr="00363BEA" w:rsidRDefault="0036735F" w:rsidP="00FA470C"/>
    <w:p w14:paraId="219B28C8" w14:textId="77777777" w:rsidR="0036735F" w:rsidRPr="00F914B7" w:rsidRDefault="0036735F" w:rsidP="00B71EAE"/>
    <w:p w14:paraId="5878528D" w14:textId="77777777" w:rsidR="00E472F1" w:rsidRDefault="00E472F1" w:rsidP="00E14F79">
      <w:pPr>
        <w:pStyle w:val="Heading1"/>
        <w:numPr>
          <w:ilvl w:val="0"/>
          <w:numId w:val="15"/>
        </w:numPr>
      </w:pPr>
      <w:bookmarkStart w:id="0" w:name="_Toc62200654"/>
      <w:r>
        <w:t>Transaction Level Report (TLR)</w:t>
      </w:r>
      <w:bookmarkEnd w:id="0"/>
    </w:p>
    <w:p w14:paraId="1B03D985" w14:textId="77777777" w:rsidR="00EB52BD" w:rsidRPr="00EB52BD" w:rsidRDefault="00EB52BD" w:rsidP="00EB52BD"/>
    <w:p w14:paraId="7DBC852D" w14:textId="77777777" w:rsidR="003E481D" w:rsidRDefault="00FE431C" w:rsidP="00FE431C">
      <w:pPr>
        <w:pStyle w:val="Heading2"/>
        <w:numPr>
          <w:ilvl w:val="0"/>
          <w:numId w:val="18"/>
        </w:numPr>
      </w:pPr>
      <w:bookmarkStart w:id="1" w:name="_Toc62200655"/>
      <w:r w:rsidRPr="00FE431C">
        <w:t>TLR Submission Year</w:t>
      </w:r>
      <w:r w:rsidR="003E481D">
        <w:t xml:space="preserve"> (Colu</w:t>
      </w:r>
      <w:r>
        <w:t>mn C</w:t>
      </w:r>
      <w:r w:rsidR="003E481D">
        <w:t>)</w:t>
      </w:r>
      <w:bookmarkEnd w:id="1"/>
    </w:p>
    <w:p w14:paraId="444E0296" w14:textId="77777777" w:rsidR="003E481D" w:rsidRDefault="003E481D" w:rsidP="000218A6">
      <w:pPr>
        <w:pStyle w:val="ListParagraph"/>
        <w:numPr>
          <w:ilvl w:val="0"/>
          <w:numId w:val="138"/>
        </w:numPr>
      </w:pPr>
      <w:r>
        <w:t xml:space="preserve">Variable:  </w:t>
      </w:r>
      <w:proofErr w:type="spellStart"/>
      <w:r w:rsidR="00CF2D20">
        <w:t>tlrsubmissionyear</w:t>
      </w:r>
      <w:proofErr w:type="spellEnd"/>
    </w:p>
    <w:p w14:paraId="7FC61C6A" w14:textId="77777777" w:rsidR="003E481D" w:rsidRDefault="003E481D" w:rsidP="003E481D">
      <w:pPr>
        <w:pStyle w:val="ListParagraph"/>
        <w:numPr>
          <w:ilvl w:val="0"/>
          <w:numId w:val="138"/>
        </w:numPr>
      </w:pPr>
      <w:r>
        <w:t>Publication: No</w:t>
      </w:r>
    </w:p>
    <w:p w14:paraId="6E3D0C3C" w14:textId="77777777" w:rsidR="003E481D" w:rsidRDefault="00234B36" w:rsidP="003E481D">
      <w:pPr>
        <w:pStyle w:val="ListParagraph"/>
        <w:numPr>
          <w:ilvl w:val="0"/>
          <w:numId w:val="138"/>
        </w:numPr>
      </w:pPr>
      <w:r>
        <w:t>Data Cleans</w:t>
      </w:r>
      <w:r w:rsidR="000218A6">
        <w:t xml:space="preserve">ing: </w:t>
      </w:r>
      <w:r w:rsidR="005F4A1D">
        <w:t xml:space="preserve">Verify with the recipient for unusual and extreme values reported. </w:t>
      </w:r>
    </w:p>
    <w:p w14:paraId="370B5235" w14:textId="77777777" w:rsidR="000218A6" w:rsidRPr="000218A6" w:rsidRDefault="000218A6" w:rsidP="000218A6">
      <w:pPr>
        <w:keepNext/>
        <w:keepLines/>
        <w:numPr>
          <w:ilvl w:val="0"/>
          <w:numId w:val="18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62200656"/>
      <w:r w:rsidRPr="000218A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Date Originated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(Column D</w:t>
      </w:r>
      <w:r w:rsidRPr="000218A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  <w:bookmarkEnd w:id="2"/>
    </w:p>
    <w:p w14:paraId="485D9132" w14:textId="77777777" w:rsidR="000218A6" w:rsidRPr="000218A6" w:rsidRDefault="000218A6" w:rsidP="000218A6">
      <w:pPr>
        <w:numPr>
          <w:ilvl w:val="0"/>
          <w:numId w:val="141"/>
        </w:numPr>
        <w:contextualSpacing/>
      </w:pPr>
      <w:r w:rsidRPr="000218A6">
        <w:t xml:space="preserve">Variable:  </w:t>
      </w:r>
      <w:proofErr w:type="spellStart"/>
      <w:r w:rsidRPr="000218A6">
        <w:t>dateclosed</w:t>
      </w:r>
      <w:proofErr w:type="spellEnd"/>
    </w:p>
    <w:p w14:paraId="4898121E" w14:textId="77777777" w:rsidR="005F4A1D" w:rsidRDefault="000218A6" w:rsidP="005F4A1D">
      <w:pPr>
        <w:numPr>
          <w:ilvl w:val="0"/>
          <w:numId w:val="141"/>
        </w:numPr>
        <w:contextualSpacing/>
      </w:pPr>
      <w:r w:rsidRPr="000218A6">
        <w:t>Publication: Yes</w:t>
      </w:r>
    </w:p>
    <w:p w14:paraId="0CFBD268" w14:textId="77777777" w:rsidR="000218A6" w:rsidRDefault="000218A6" w:rsidP="005F4A1D">
      <w:pPr>
        <w:numPr>
          <w:ilvl w:val="0"/>
          <w:numId w:val="141"/>
        </w:numPr>
        <w:contextualSpacing/>
      </w:pPr>
      <w:r w:rsidRPr="000218A6">
        <w:t xml:space="preserve">Data Cleansing: </w:t>
      </w:r>
      <w:r w:rsidR="00CF2D20">
        <w:t>Verify with the recipient for unusual and extreme values reported.</w:t>
      </w:r>
    </w:p>
    <w:p w14:paraId="33C39A87" w14:textId="77777777" w:rsidR="00CF2D20" w:rsidRDefault="00CF2D20" w:rsidP="00CF2D20">
      <w:pPr>
        <w:pStyle w:val="Heading2"/>
        <w:numPr>
          <w:ilvl w:val="0"/>
          <w:numId w:val="18"/>
        </w:numPr>
      </w:pPr>
      <w:bookmarkStart w:id="3" w:name="_Toc62200657"/>
      <w:r w:rsidRPr="00A37428">
        <w:t>Original Loan/Investment Amount</w:t>
      </w:r>
      <w:r>
        <w:t xml:space="preserve"> (Column E)</w:t>
      </w:r>
      <w:bookmarkEnd w:id="3"/>
    </w:p>
    <w:p w14:paraId="720BF01A" w14:textId="77777777" w:rsidR="00CF2D20" w:rsidRDefault="00CF2D20" w:rsidP="00CF2D20">
      <w:pPr>
        <w:pStyle w:val="ListParagraph"/>
        <w:numPr>
          <w:ilvl w:val="0"/>
          <w:numId w:val="142"/>
        </w:numPr>
      </w:pPr>
      <w:r>
        <w:t xml:space="preserve">Variable:  </w:t>
      </w:r>
      <w:proofErr w:type="spellStart"/>
      <w:r w:rsidRPr="00A37428">
        <w:t>originalamount</w:t>
      </w:r>
      <w:proofErr w:type="spellEnd"/>
      <w:r>
        <w:rPr>
          <w:rStyle w:val="FootnoteReference"/>
        </w:rPr>
        <w:footnoteReference w:id="1"/>
      </w:r>
    </w:p>
    <w:p w14:paraId="4F070516" w14:textId="77777777" w:rsidR="00CF2D20" w:rsidRDefault="00CF2D20" w:rsidP="00CF2D20">
      <w:pPr>
        <w:pStyle w:val="ListParagraph"/>
        <w:numPr>
          <w:ilvl w:val="0"/>
          <w:numId w:val="142"/>
        </w:numPr>
      </w:pPr>
      <w:r>
        <w:t>Publication: Yes</w:t>
      </w:r>
    </w:p>
    <w:p w14:paraId="5B5B0FB5" w14:textId="77777777" w:rsidR="00CF2D20" w:rsidRDefault="006430BF" w:rsidP="006430BF">
      <w:pPr>
        <w:pStyle w:val="ListParagraph"/>
        <w:numPr>
          <w:ilvl w:val="0"/>
          <w:numId w:val="142"/>
        </w:numPr>
      </w:pPr>
      <w:r>
        <w:t>Data Cleansing:</w:t>
      </w:r>
      <w:r w:rsidR="00CF2D20" w:rsidRPr="009102C9">
        <w:t xml:space="preserve"> </w:t>
      </w:r>
      <w:r>
        <w:t xml:space="preserve">Verify with the recipient for unusual and extreme values reported. </w:t>
      </w:r>
      <w:r w:rsidRPr="006430BF">
        <w:t>Round off the values</w:t>
      </w:r>
      <w:r>
        <w:t>.</w:t>
      </w:r>
    </w:p>
    <w:p w14:paraId="4F76701D" w14:textId="77777777" w:rsidR="006430BF" w:rsidRPr="006430BF" w:rsidRDefault="006430BF" w:rsidP="006430BF">
      <w:pPr>
        <w:keepNext/>
        <w:keepLines/>
        <w:numPr>
          <w:ilvl w:val="0"/>
          <w:numId w:val="18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62200658"/>
      <w:r w:rsidRPr="006430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Purpose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(Column F</w:t>
      </w:r>
      <w:r w:rsidRPr="006430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  <w:bookmarkEnd w:id="4"/>
    </w:p>
    <w:p w14:paraId="0DB7EED1" w14:textId="77777777" w:rsidR="006430BF" w:rsidRPr="006430BF" w:rsidRDefault="006430BF" w:rsidP="006430BF">
      <w:pPr>
        <w:numPr>
          <w:ilvl w:val="0"/>
          <w:numId w:val="143"/>
        </w:numPr>
        <w:contextualSpacing/>
      </w:pPr>
      <w:r w:rsidRPr="006430BF">
        <w:t>Variable:  purpose</w:t>
      </w:r>
    </w:p>
    <w:p w14:paraId="64517914" w14:textId="77777777" w:rsidR="006430BF" w:rsidRDefault="006430BF" w:rsidP="006430BF">
      <w:pPr>
        <w:numPr>
          <w:ilvl w:val="0"/>
          <w:numId w:val="143"/>
        </w:numPr>
        <w:contextualSpacing/>
      </w:pPr>
      <w:r w:rsidRPr="006430BF">
        <w:t>Publication: Yes</w:t>
      </w:r>
    </w:p>
    <w:p w14:paraId="249ED41A" w14:textId="77777777" w:rsidR="006430BF" w:rsidRDefault="006430BF" w:rsidP="006430BF">
      <w:pPr>
        <w:numPr>
          <w:ilvl w:val="0"/>
          <w:numId w:val="143"/>
        </w:numPr>
        <w:contextualSpacing/>
      </w:pPr>
      <w:r w:rsidRPr="006430BF">
        <w:t>Data Cleansing: Verify with the recipient for unusual and extreme values reported.</w:t>
      </w:r>
    </w:p>
    <w:p w14:paraId="7C3BA922" w14:textId="77777777" w:rsidR="006430BF" w:rsidRDefault="006430BF" w:rsidP="006430BF">
      <w:pPr>
        <w:pStyle w:val="Heading2"/>
        <w:numPr>
          <w:ilvl w:val="0"/>
          <w:numId w:val="18"/>
        </w:numPr>
      </w:pPr>
      <w:bookmarkStart w:id="5" w:name="_Toc62200659"/>
      <w:r w:rsidRPr="0082242E">
        <w:t>Transaction Type</w:t>
      </w:r>
      <w:r>
        <w:t xml:space="preserve"> (Column G)</w:t>
      </w:r>
      <w:bookmarkEnd w:id="5"/>
    </w:p>
    <w:p w14:paraId="17D46654" w14:textId="77777777" w:rsidR="006430BF" w:rsidRDefault="006430BF" w:rsidP="006430BF">
      <w:pPr>
        <w:pStyle w:val="ListParagraph"/>
        <w:numPr>
          <w:ilvl w:val="0"/>
          <w:numId w:val="144"/>
        </w:numPr>
      </w:pPr>
      <w:r>
        <w:t xml:space="preserve">Variable:  </w:t>
      </w:r>
      <w:proofErr w:type="spellStart"/>
      <w:r w:rsidRPr="0082242E">
        <w:t>transactiontype</w:t>
      </w:r>
      <w:proofErr w:type="spellEnd"/>
    </w:p>
    <w:p w14:paraId="4A666A6C" w14:textId="77777777" w:rsidR="006430BF" w:rsidRDefault="006430BF" w:rsidP="006430BF">
      <w:pPr>
        <w:pStyle w:val="ListParagraph"/>
        <w:numPr>
          <w:ilvl w:val="0"/>
          <w:numId w:val="144"/>
        </w:numPr>
      </w:pPr>
      <w:r>
        <w:t>Publication: Yes</w:t>
      </w:r>
    </w:p>
    <w:p w14:paraId="560D9D21" w14:textId="77777777" w:rsidR="006430BF" w:rsidRDefault="006430BF" w:rsidP="00DB4B24">
      <w:pPr>
        <w:pStyle w:val="ListParagraph"/>
        <w:numPr>
          <w:ilvl w:val="0"/>
          <w:numId w:val="144"/>
        </w:numPr>
      </w:pPr>
      <w:r>
        <w:t xml:space="preserve">Data Cleansing: </w:t>
      </w:r>
      <w:r w:rsidR="00DB4B24">
        <w:t>No</w:t>
      </w:r>
    </w:p>
    <w:p w14:paraId="6351EA68" w14:textId="77777777" w:rsidR="00DB4B24" w:rsidRDefault="00DB4B24" w:rsidP="00DB4B24">
      <w:pPr>
        <w:pStyle w:val="Heading2"/>
        <w:numPr>
          <w:ilvl w:val="0"/>
          <w:numId w:val="18"/>
        </w:numPr>
      </w:pPr>
      <w:bookmarkStart w:id="6" w:name="_Toc62200660"/>
      <w:r w:rsidRPr="004571D4">
        <w:t>Loan Status</w:t>
      </w:r>
      <w:r>
        <w:t xml:space="preserve"> (Column H)</w:t>
      </w:r>
      <w:bookmarkEnd w:id="6"/>
    </w:p>
    <w:p w14:paraId="589A7571" w14:textId="77777777" w:rsidR="00DB4B24" w:rsidRDefault="00DB4B24" w:rsidP="00DB4B24">
      <w:pPr>
        <w:pStyle w:val="ListParagraph"/>
        <w:numPr>
          <w:ilvl w:val="0"/>
          <w:numId w:val="185"/>
        </w:numPr>
      </w:pPr>
      <w:r>
        <w:t xml:space="preserve">Variable:  </w:t>
      </w:r>
      <w:proofErr w:type="spellStart"/>
      <w:r w:rsidRPr="004571D4">
        <w:t>loanclosedstatus</w:t>
      </w:r>
      <w:proofErr w:type="spellEnd"/>
    </w:p>
    <w:p w14:paraId="38984BD7" w14:textId="77777777" w:rsidR="00DB4B24" w:rsidRDefault="00DB4B24" w:rsidP="00DB4B24">
      <w:pPr>
        <w:pStyle w:val="ListParagraph"/>
        <w:numPr>
          <w:ilvl w:val="0"/>
          <w:numId w:val="185"/>
        </w:numPr>
      </w:pPr>
      <w:r>
        <w:t>Publication: Yes</w:t>
      </w:r>
    </w:p>
    <w:p w14:paraId="45A23E23" w14:textId="77777777" w:rsidR="00DB4B24" w:rsidRDefault="00DB4B24" w:rsidP="00DB4B24">
      <w:pPr>
        <w:pStyle w:val="ListParagraph"/>
        <w:numPr>
          <w:ilvl w:val="0"/>
          <w:numId w:val="185"/>
        </w:numPr>
      </w:pPr>
      <w:r>
        <w:t>Data Cleansing: No</w:t>
      </w:r>
    </w:p>
    <w:p w14:paraId="7C36A60B" w14:textId="77777777" w:rsidR="00FE431C" w:rsidRDefault="00DB4B24" w:rsidP="00FE431C">
      <w:pPr>
        <w:pStyle w:val="Heading2"/>
        <w:numPr>
          <w:ilvl w:val="0"/>
          <w:numId w:val="18"/>
        </w:numPr>
      </w:pPr>
      <w:bookmarkStart w:id="7" w:name="_Toc62200661"/>
      <w:r>
        <w:t>Originator Transaction ID (Column B</w:t>
      </w:r>
      <w:r w:rsidR="00FE431C">
        <w:t>)</w:t>
      </w:r>
      <w:bookmarkEnd w:id="7"/>
    </w:p>
    <w:p w14:paraId="578CF253" w14:textId="77777777" w:rsidR="00FE431C" w:rsidRDefault="00FE431C" w:rsidP="00DB4B24">
      <w:pPr>
        <w:pStyle w:val="ListParagraph"/>
        <w:numPr>
          <w:ilvl w:val="0"/>
          <w:numId w:val="139"/>
        </w:numPr>
      </w:pPr>
      <w:r>
        <w:t xml:space="preserve">Variable:  </w:t>
      </w:r>
      <w:proofErr w:type="spellStart"/>
      <w:r w:rsidR="00DB4B24" w:rsidRPr="00DB4B24">
        <w:t>originatortransactionid</w:t>
      </w:r>
      <w:proofErr w:type="spellEnd"/>
    </w:p>
    <w:p w14:paraId="55393D95" w14:textId="77777777" w:rsidR="00FE431C" w:rsidRDefault="00FE431C" w:rsidP="00FE431C">
      <w:pPr>
        <w:pStyle w:val="ListParagraph"/>
        <w:numPr>
          <w:ilvl w:val="0"/>
          <w:numId w:val="139"/>
        </w:numPr>
      </w:pPr>
      <w:r>
        <w:lastRenderedPageBreak/>
        <w:t>Publication: No</w:t>
      </w:r>
    </w:p>
    <w:p w14:paraId="0FFC5865" w14:textId="77777777" w:rsidR="00FE431C" w:rsidRDefault="00FE431C" w:rsidP="00FE431C">
      <w:pPr>
        <w:pStyle w:val="ListParagraph"/>
        <w:numPr>
          <w:ilvl w:val="0"/>
          <w:numId w:val="139"/>
        </w:numPr>
      </w:pPr>
      <w:r>
        <w:t>Data Cleansing: Lower case the variable, remove all blanks, remove commas and apostrophes</w:t>
      </w:r>
      <w:r w:rsidR="00DB4B24">
        <w:t xml:space="preserve">. </w:t>
      </w:r>
    </w:p>
    <w:p w14:paraId="5ED7D74F" w14:textId="77777777" w:rsidR="00DB4B24" w:rsidRDefault="00DB4B24" w:rsidP="00DB4B24">
      <w:pPr>
        <w:pStyle w:val="Heading2"/>
        <w:numPr>
          <w:ilvl w:val="0"/>
          <w:numId w:val="18"/>
        </w:numPr>
      </w:pPr>
      <w:bookmarkStart w:id="8" w:name="_Toc62200662"/>
      <w:r w:rsidRPr="0082242E">
        <w:t>Interest Rate</w:t>
      </w:r>
      <w:r>
        <w:t xml:space="preserve"> (Column I)</w:t>
      </w:r>
      <w:bookmarkEnd w:id="8"/>
    </w:p>
    <w:p w14:paraId="196BC985" w14:textId="77777777" w:rsidR="00DB4B24" w:rsidRDefault="00DB4B24" w:rsidP="00DB4B24">
      <w:pPr>
        <w:pStyle w:val="ListParagraph"/>
        <w:numPr>
          <w:ilvl w:val="0"/>
          <w:numId w:val="145"/>
        </w:numPr>
      </w:pPr>
      <w:r>
        <w:t xml:space="preserve">Variable:  </w:t>
      </w:r>
      <w:proofErr w:type="spellStart"/>
      <w:r w:rsidRPr="0082242E">
        <w:t>originalinterestrate</w:t>
      </w:r>
      <w:proofErr w:type="spellEnd"/>
    </w:p>
    <w:p w14:paraId="571EA24C" w14:textId="77777777" w:rsidR="004D1947" w:rsidRDefault="00DB4B24" w:rsidP="00DB4B24">
      <w:pPr>
        <w:pStyle w:val="ListParagraph"/>
        <w:numPr>
          <w:ilvl w:val="0"/>
          <w:numId w:val="145"/>
        </w:numPr>
      </w:pPr>
      <w:r>
        <w:t>Publication: Yes</w:t>
      </w:r>
    </w:p>
    <w:p w14:paraId="4D45132D" w14:textId="77777777" w:rsidR="00DB4B24" w:rsidRDefault="00DB4B24" w:rsidP="004D1947">
      <w:pPr>
        <w:pStyle w:val="ListParagraph"/>
        <w:numPr>
          <w:ilvl w:val="0"/>
          <w:numId w:val="145"/>
        </w:numPr>
      </w:pPr>
      <w:r>
        <w:t xml:space="preserve">Data Cleansing: </w:t>
      </w:r>
      <w:r w:rsidR="004D1947" w:rsidRPr="004D1947">
        <w:t>Verify with the recipient for unusual and extreme values reported.</w:t>
      </w:r>
      <w:r w:rsidR="004D1947">
        <w:t xml:space="preserve">  </w:t>
      </w:r>
      <w:r>
        <w:t>If interest rates are</w:t>
      </w:r>
      <w:r w:rsidRPr="0082242E">
        <w:t xml:space="preserve"> equ</w:t>
      </w:r>
      <w:r>
        <w:t>al or less than 0.2, multiply them</w:t>
      </w:r>
      <w:r w:rsidRPr="0082242E">
        <w:t xml:space="preserve"> to</w:t>
      </w:r>
      <w:r>
        <w:t xml:space="preserve"> 100.  If interest rates are</w:t>
      </w:r>
      <w:r w:rsidRPr="0082242E">
        <w:t xml:space="preserve"> equa</w:t>
      </w:r>
      <w:r>
        <w:t>l or greater than 100, divide them</w:t>
      </w:r>
      <w:r w:rsidRPr="0082242E">
        <w:t xml:space="preserve"> by 100.</w:t>
      </w:r>
      <w:r w:rsidR="004D1947">
        <w:t xml:space="preserve"> </w:t>
      </w:r>
    </w:p>
    <w:p w14:paraId="6DFD8FD1" w14:textId="77777777" w:rsidR="004D1947" w:rsidRDefault="004D1947" w:rsidP="004D1947">
      <w:pPr>
        <w:pStyle w:val="Heading2"/>
        <w:numPr>
          <w:ilvl w:val="0"/>
          <w:numId w:val="18"/>
        </w:numPr>
      </w:pPr>
      <w:bookmarkStart w:id="9" w:name="_Toc62200663"/>
      <w:r w:rsidRPr="00D1077B">
        <w:t>Interest Type</w:t>
      </w:r>
      <w:r>
        <w:t xml:space="preserve"> (Column J)</w:t>
      </w:r>
      <w:bookmarkEnd w:id="9"/>
    </w:p>
    <w:p w14:paraId="33834966" w14:textId="77777777" w:rsidR="004D1947" w:rsidRDefault="004D1947" w:rsidP="004D1947">
      <w:pPr>
        <w:pStyle w:val="ListParagraph"/>
        <w:numPr>
          <w:ilvl w:val="0"/>
          <w:numId w:val="146"/>
        </w:numPr>
      </w:pPr>
      <w:r>
        <w:t xml:space="preserve">Variable:  </w:t>
      </w:r>
      <w:proofErr w:type="spellStart"/>
      <w:r w:rsidRPr="00D1077B">
        <w:t>interesttype</w:t>
      </w:r>
      <w:proofErr w:type="spellEnd"/>
    </w:p>
    <w:p w14:paraId="4EA3AD4A" w14:textId="77777777" w:rsidR="004D1947" w:rsidRDefault="004D1947" w:rsidP="004D1947">
      <w:pPr>
        <w:pStyle w:val="ListParagraph"/>
        <w:numPr>
          <w:ilvl w:val="0"/>
          <w:numId w:val="146"/>
        </w:numPr>
      </w:pPr>
      <w:r>
        <w:t>Publication: Yes</w:t>
      </w:r>
    </w:p>
    <w:p w14:paraId="783BC48C" w14:textId="77777777" w:rsidR="004D1947" w:rsidRDefault="004D1947" w:rsidP="004D1947">
      <w:pPr>
        <w:pStyle w:val="ListParagraph"/>
        <w:numPr>
          <w:ilvl w:val="0"/>
          <w:numId w:val="146"/>
        </w:numPr>
      </w:pPr>
      <w:r>
        <w:t>Data Cleansing: No</w:t>
      </w:r>
    </w:p>
    <w:p w14:paraId="27F038CE" w14:textId="77777777" w:rsidR="004D1947" w:rsidRDefault="004D1947" w:rsidP="004D1947">
      <w:pPr>
        <w:pStyle w:val="Heading2"/>
        <w:numPr>
          <w:ilvl w:val="0"/>
          <w:numId w:val="18"/>
        </w:numPr>
      </w:pPr>
      <w:bookmarkStart w:id="10" w:name="_Toc62200664"/>
      <w:r w:rsidRPr="00D1077B">
        <w:t>Points</w:t>
      </w:r>
      <w:r>
        <w:t xml:space="preserve"> (Column K)</w:t>
      </w:r>
      <w:bookmarkEnd w:id="10"/>
    </w:p>
    <w:p w14:paraId="45BFF9BF" w14:textId="77777777" w:rsidR="004D1947" w:rsidRDefault="004D1947" w:rsidP="004D1947">
      <w:pPr>
        <w:pStyle w:val="ListParagraph"/>
        <w:numPr>
          <w:ilvl w:val="0"/>
          <w:numId w:val="147"/>
        </w:numPr>
      </w:pPr>
      <w:r>
        <w:t xml:space="preserve">Variable:  </w:t>
      </w:r>
      <w:r w:rsidRPr="00D1077B">
        <w:t>points</w:t>
      </w:r>
    </w:p>
    <w:p w14:paraId="70DCF617" w14:textId="77777777" w:rsidR="004D1947" w:rsidRDefault="004D1947" w:rsidP="004D1947">
      <w:pPr>
        <w:pStyle w:val="ListParagraph"/>
        <w:numPr>
          <w:ilvl w:val="0"/>
          <w:numId w:val="147"/>
        </w:numPr>
      </w:pPr>
      <w:r>
        <w:t>Publication: Yes</w:t>
      </w:r>
    </w:p>
    <w:p w14:paraId="67D9CB29" w14:textId="77777777" w:rsidR="004D1947" w:rsidRDefault="004D1947" w:rsidP="004D1947">
      <w:pPr>
        <w:pStyle w:val="ListParagraph"/>
        <w:numPr>
          <w:ilvl w:val="0"/>
          <w:numId w:val="147"/>
        </w:numPr>
      </w:pPr>
      <w:r>
        <w:t xml:space="preserve">Data Cleansing: </w:t>
      </w:r>
      <w:r w:rsidRPr="004D1947">
        <w:t>Verify with the recipient for unusual and extreme values reported</w:t>
      </w:r>
      <w:r>
        <w:t>.</w:t>
      </w:r>
    </w:p>
    <w:p w14:paraId="2953D902" w14:textId="77777777" w:rsidR="004D1947" w:rsidRDefault="004D1947" w:rsidP="004D1947">
      <w:pPr>
        <w:pStyle w:val="Heading2"/>
        <w:numPr>
          <w:ilvl w:val="0"/>
          <w:numId w:val="18"/>
        </w:numPr>
      </w:pPr>
      <w:bookmarkStart w:id="11" w:name="_Toc62200665"/>
      <w:r w:rsidRPr="00D1077B">
        <w:t>Origination Fees</w:t>
      </w:r>
      <w:r>
        <w:t xml:space="preserve"> (Column L)</w:t>
      </w:r>
      <w:bookmarkEnd w:id="11"/>
    </w:p>
    <w:p w14:paraId="10B8F7E6" w14:textId="77777777" w:rsidR="004D1947" w:rsidRDefault="004D1947" w:rsidP="004D1947">
      <w:pPr>
        <w:pStyle w:val="ListParagraph"/>
        <w:numPr>
          <w:ilvl w:val="0"/>
          <w:numId w:val="148"/>
        </w:numPr>
      </w:pPr>
      <w:r>
        <w:t xml:space="preserve">Variable:  </w:t>
      </w:r>
      <w:proofErr w:type="spellStart"/>
      <w:r w:rsidRPr="00D1077B">
        <w:t>originationfees</w:t>
      </w:r>
      <w:proofErr w:type="spellEnd"/>
    </w:p>
    <w:p w14:paraId="230AE1B0" w14:textId="77777777" w:rsidR="004D1947" w:rsidRDefault="004D1947" w:rsidP="004D1947">
      <w:pPr>
        <w:pStyle w:val="ListParagraph"/>
        <w:numPr>
          <w:ilvl w:val="0"/>
          <w:numId w:val="148"/>
        </w:numPr>
      </w:pPr>
      <w:r>
        <w:t>Publication: Yes</w:t>
      </w:r>
    </w:p>
    <w:p w14:paraId="7380DA13" w14:textId="77777777" w:rsidR="00D1077B" w:rsidRPr="00D1077B" w:rsidRDefault="004D1947" w:rsidP="00EB51E5">
      <w:pPr>
        <w:pStyle w:val="ListParagraph"/>
        <w:numPr>
          <w:ilvl w:val="0"/>
          <w:numId w:val="148"/>
        </w:numPr>
      </w:pPr>
      <w:r>
        <w:t xml:space="preserve">Data Cleansing: </w:t>
      </w:r>
      <w:r w:rsidRPr="004D1947">
        <w:t>Verify with the recipient for unusual and extreme values reported.</w:t>
      </w:r>
    </w:p>
    <w:p w14:paraId="313B137F" w14:textId="77777777" w:rsidR="00DF231F" w:rsidRDefault="00DF231F" w:rsidP="00DF231F">
      <w:pPr>
        <w:pStyle w:val="Heading2"/>
        <w:numPr>
          <w:ilvl w:val="0"/>
          <w:numId w:val="18"/>
        </w:numPr>
      </w:pPr>
      <w:bookmarkStart w:id="12" w:name="_Toc62200666"/>
      <w:r w:rsidRPr="00DF231F">
        <w:t>Amortization Type</w:t>
      </w:r>
      <w:r w:rsidR="00EB51E5">
        <w:t xml:space="preserve"> (Column M</w:t>
      </w:r>
      <w:r>
        <w:t>)</w:t>
      </w:r>
      <w:bookmarkEnd w:id="12"/>
    </w:p>
    <w:p w14:paraId="4267CE12" w14:textId="77777777" w:rsidR="00DF231F" w:rsidRDefault="00DF231F" w:rsidP="00DF231F">
      <w:pPr>
        <w:pStyle w:val="ListParagraph"/>
        <w:numPr>
          <w:ilvl w:val="0"/>
          <w:numId w:val="149"/>
        </w:numPr>
      </w:pPr>
      <w:r>
        <w:t xml:space="preserve">Variable:  </w:t>
      </w:r>
      <w:proofErr w:type="spellStart"/>
      <w:r w:rsidRPr="00DF231F">
        <w:t>amortizationtype</w:t>
      </w:r>
      <w:proofErr w:type="spellEnd"/>
    </w:p>
    <w:p w14:paraId="235967B3" w14:textId="77777777" w:rsidR="00DF231F" w:rsidRDefault="00251F8E" w:rsidP="00DF231F">
      <w:pPr>
        <w:pStyle w:val="ListParagraph"/>
        <w:numPr>
          <w:ilvl w:val="0"/>
          <w:numId w:val="149"/>
        </w:numPr>
      </w:pPr>
      <w:r>
        <w:t>Publication: Yes</w:t>
      </w:r>
    </w:p>
    <w:p w14:paraId="37EC0BBB" w14:textId="77777777" w:rsidR="00DF231F" w:rsidRPr="00DF231F" w:rsidRDefault="00DF231F" w:rsidP="00DF231F">
      <w:pPr>
        <w:pStyle w:val="ListParagraph"/>
        <w:numPr>
          <w:ilvl w:val="0"/>
          <w:numId w:val="149"/>
        </w:numPr>
      </w:pPr>
      <w:r>
        <w:t xml:space="preserve">Data Cleansing: </w:t>
      </w:r>
      <w:r w:rsidR="00EB51E5">
        <w:t>No</w:t>
      </w:r>
    </w:p>
    <w:p w14:paraId="758AC645" w14:textId="77777777" w:rsidR="00DF231F" w:rsidRDefault="00DF231F" w:rsidP="00DF231F">
      <w:pPr>
        <w:pStyle w:val="Heading2"/>
        <w:numPr>
          <w:ilvl w:val="0"/>
          <w:numId w:val="18"/>
        </w:numPr>
      </w:pPr>
      <w:bookmarkStart w:id="13" w:name="_Toc62200667"/>
      <w:r w:rsidRPr="00DF231F">
        <w:t>Equity-Like Features</w:t>
      </w:r>
      <w:r w:rsidR="00EB51E5">
        <w:t xml:space="preserve"> (Column N</w:t>
      </w:r>
      <w:r>
        <w:t>)</w:t>
      </w:r>
      <w:bookmarkEnd w:id="13"/>
    </w:p>
    <w:p w14:paraId="67E52DE4" w14:textId="77777777" w:rsidR="00DF231F" w:rsidRDefault="00DF231F" w:rsidP="00DF231F">
      <w:pPr>
        <w:pStyle w:val="ListParagraph"/>
        <w:numPr>
          <w:ilvl w:val="0"/>
          <w:numId w:val="150"/>
        </w:numPr>
      </w:pPr>
      <w:r>
        <w:t xml:space="preserve">Variable:  </w:t>
      </w:r>
      <w:proofErr w:type="spellStart"/>
      <w:r w:rsidRPr="00DF231F">
        <w:t>equitylikefeatures</w:t>
      </w:r>
      <w:proofErr w:type="spellEnd"/>
    </w:p>
    <w:p w14:paraId="5E1E6229" w14:textId="77777777" w:rsidR="00DF231F" w:rsidRDefault="00040346" w:rsidP="00DF231F">
      <w:pPr>
        <w:pStyle w:val="ListParagraph"/>
        <w:numPr>
          <w:ilvl w:val="0"/>
          <w:numId w:val="150"/>
        </w:numPr>
      </w:pPr>
      <w:r>
        <w:t>Publication: Yes</w:t>
      </w:r>
    </w:p>
    <w:p w14:paraId="4EA8B308" w14:textId="77777777" w:rsidR="00DF231F" w:rsidRPr="00DF231F" w:rsidRDefault="00C451E3" w:rsidP="00C451E3">
      <w:pPr>
        <w:pStyle w:val="ListParagraph"/>
        <w:numPr>
          <w:ilvl w:val="0"/>
          <w:numId w:val="150"/>
        </w:numPr>
      </w:pPr>
      <w:r>
        <w:t xml:space="preserve">Data Cleansing: </w:t>
      </w:r>
      <w:r w:rsidR="00EB51E5">
        <w:t>No</w:t>
      </w:r>
    </w:p>
    <w:p w14:paraId="38E92893" w14:textId="77777777" w:rsidR="00DF231F" w:rsidRDefault="00EB51E5" w:rsidP="00DF231F">
      <w:pPr>
        <w:pStyle w:val="Heading2"/>
        <w:numPr>
          <w:ilvl w:val="0"/>
          <w:numId w:val="18"/>
        </w:numPr>
      </w:pPr>
      <w:bookmarkStart w:id="14" w:name="_Toc62200668"/>
      <w:r>
        <w:t>Term (Column O</w:t>
      </w:r>
      <w:r w:rsidR="00DF231F">
        <w:t>)</w:t>
      </w:r>
      <w:bookmarkEnd w:id="14"/>
    </w:p>
    <w:p w14:paraId="63C6741B" w14:textId="77777777" w:rsidR="00DF231F" w:rsidRDefault="00DF231F" w:rsidP="00DF231F">
      <w:pPr>
        <w:pStyle w:val="ListParagraph"/>
        <w:numPr>
          <w:ilvl w:val="0"/>
          <w:numId w:val="151"/>
        </w:numPr>
      </w:pPr>
      <w:r>
        <w:t xml:space="preserve">Variable:  </w:t>
      </w:r>
      <w:proofErr w:type="spellStart"/>
      <w:r w:rsidRPr="00DF231F">
        <w:t>originalterm</w:t>
      </w:r>
      <w:proofErr w:type="spellEnd"/>
    </w:p>
    <w:p w14:paraId="4F610E71" w14:textId="77777777" w:rsidR="00DF231F" w:rsidRDefault="00DF231F" w:rsidP="00DF231F">
      <w:pPr>
        <w:pStyle w:val="ListParagraph"/>
        <w:numPr>
          <w:ilvl w:val="0"/>
          <w:numId w:val="151"/>
        </w:numPr>
      </w:pPr>
      <w:r>
        <w:t>Publication: Yes</w:t>
      </w:r>
    </w:p>
    <w:p w14:paraId="5973EEB3" w14:textId="77777777" w:rsidR="00DF231F" w:rsidRPr="00DF231F" w:rsidRDefault="00DF231F" w:rsidP="00EB51E5">
      <w:pPr>
        <w:pStyle w:val="ListParagraph"/>
        <w:numPr>
          <w:ilvl w:val="0"/>
          <w:numId w:val="151"/>
        </w:numPr>
      </w:pPr>
      <w:r>
        <w:t xml:space="preserve">Data Cleansing: </w:t>
      </w:r>
      <w:r w:rsidR="00EB51E5" w:rsidRPr="00EB51E5">
        <w:t>Verify with the recipient for unusual and extreme values reported.</w:t>
      </w:r>
    </w:p>
    <w:p w14:paraId="4F992736" w14:textId="77777777" w:rsidR="006E3E4C" w:rsidRDefault="006E3E4C" w:rsidP="006E3E4C">
      <w:pPr>
        <w:pStyle w:val="Heading2"/>
        <w:numPr>
          <w:ilvl w:val="0"/>
          <w:numId w:val="18"/>
        </w:numPr>
      </w:pPr>
      <w:bookmarkStart w:id="15" w:name="_Toc62200669"/>
      <w:r w:rsidRPr="006E3E4C">
        <w:lastRenderedPageBreak/>
        <w:t>Guarantee</w:t>
      </w:r>
      <w:r w:rsidR="00EB51E5">
        <w:t xml:space="preserve"> by Third Party (Column P</w:t>
      </w:r>
      <w:r>
        <w:t>)</w:t>
      </w:r>
      <w:bookmarkEnd w:id="15"/>
    </w:p>
    <w:p w14:paraId="418228D2" w14:textId="77777777" w:rsidR="006E3E4C" w:rsidRDefault="006E3E4C" w:rsidP="006E3E4C">
      <w:pPr>
        <w:pStyle w:val="ListParagraph"/>
        <w:numPr>
          <w:ilvl w:val="0"/>
          <w:numId w:val="153"/>
        </w:numPr>
      </w:pPr>
      <w:r>
        <w:t xml:space="preserve">Variable:  </w:t>
      </w:r>
      <w:r w:rsidRPr="006E3E4C">
        <w:t>guarantee</w:t>
      </w:r>
    </w:p>
    <w:p w14:paraId="3964D0D6" w14:textId="77777777" w:rsidR="006E3E4C" w:rsidRDefault="006E3E4C" w:rsidP="006E3E4C">
      <w:pPr>
        <w:pStyle w:val="ListParagraph"/>
        <w:numPr>
          <w:ilvl w:val="0"/>
          <w:numId w:val="153"/>
        </w:numPr>
      </w:pPr>
      <w:r>
        <w:t>Publication: Yes</w:t>
      </w:r>
    </w:p>
    <w:p w14:paraId="6BAC85B2" w14:textId="77777777" w:rsidR="006E3E4C" w:rsidRPr="006E3E4C" w:rsidRDefault="006E3E4C" w:rsidP="006E3E4C">
      <w:pPr>
        <w:pStyle w:val="ListParagraph"/>
        <w:numPr>
          <w:ilvl w:val="0"/>
          <w:numId w:val="153"/>
        </w:numPr>
      </w:pPr>
      <w:r>
        <w:t xml:space="preserve">Data Cleansing: </w:t>
      </w:r>
      <w:r w:rsidR="00EB51E5">
        <w:t>No</w:t>
      </w:r>
    </w:p>
    <w:p w14:paraId="5491E357" w14:textId="77777777" w:rsidR="003B5538" w:rsidRDefault="003B5538" w:rsidP="003B5538">
      <w:pPr>
        <w:pStyle w:val="Heading2"/>
        <w:numPr>
          <w:ilvl w:val="0"/>
          <w:numId w:val="18"/>
        </w:numPr>
      </w:pPr>
      <w:bookmarkStart w:id="16" w:name="_Toc62200670"/>
      <w:r w:rsidRPr="003B5538">
        <w:t>Forgivable Loan</w:t>
      </w:r>
      <w:r w:rsidR="003750A2">
        <w:t xml:space="preserve"> (Column Q</w:t>
      </w:r>
      <w:r>
        <w:t>)</w:t>
      </w:r>
      <w:bookmarkEnd w:id="16"/>
    </w:p>
    <w:p w14:paraId="7BCB6D2C" w14:textId="77777777" w:rsidR="003B5538" w:rsidRDefault="003B5538" w:rsidP="003B5538">
      <w:pPr>
        <w:pStyle w:val="ListParagraph"/>
        <w:numPr>
          <w:ilvl w:val="0"/>
          <w:numId w:val="158"/>
        </w:numPr>
      </w:pPr>
      <w:r>
        <w:t xml:space="preserve">Variable:  </w:t>
      </w:r>
      <w:proofErr w:type="spellStart"/>
      <w:r w:rsidRPr="003B5538">
        <w:t>forgivableloan</w:t>
      </w:r>
      <w:proofErr w:type="spellEnd"/>
    </w:p>
    <w:p w14:paraId="462838C1" w14:textId="77777777" w:rsidR="003B5538" w:rsidRDefault="00073D8A" w:rsidP="003B5538">
      <w:pPr>
        <w:pStyle w:val="ListParagraph"/>
        <w:numPr>
          <w:ilvl w:val="0"/>
          <w:numId w:val="158"/>
        </w:numPr>
      </w:pPr>
      <w:r>
        <w:t>Publication: Yes</w:t>
      </w:r>
    </w:p>
    <w:p w14:paraId="1016230D" w14:textId="77777777" w:rsidR="003B5538" w:rsidRDefault="003B5538" w:rsidP="00363BEA">
      <w:pPr>
        <w:pStyle w:val="ListParagraph"/>
        <w:numPr>
          <w:ilvl w:val="0"/>
          <w:numId w:val="158"/>
        </w:numPr>
      </w:pPr>
      <w:r>
        <w:t xml:space="preserve">Data Cleansing: </w:t>
      </w:r>
      <w:r w:rsidR="003750A2">
        <w:t xml:space="preserve"> No</w:t>
      </w:r>
    </w:p>
    <w:p w14:paraId="3C4B6285" w14:textId="77777777" w:rsidR="003750A2" w:rsidRDefault="003750A2" w:rsidP="003750A2">
      <w:pPr>
        <w:pStyle w:val="Heading2"/>
        <w:numPr>
          <w:ilvl w:val="0"/>
          <w:numId w:val="18"/>
        </w:numPr>
      </w:pPr>
      <w:bookmarkStart w:id="17" w:name="_Toc62200671"/>
      <w:r>
        <w:t>FA Program Type (Column R)</w:t>
      </w:r>
      <w:bookmarkEnd w:id="17"/>
    </w:p>
    <w:p w14:paraId="330F5605" w14:textId="77777777" w:rsidR="003750A2" w:rsidRDefault="003750A2" w:rsidP="003750A2">
      <w:pPr>
        <w:pStyle w:val="ListParagraph"/>
        <w:numPr>
          <w:ilvl w:val="0"/>
          <w:numId w:val="139"/>
        </w:numPr>
      </w:pPr>
      <w:r>
        <w:t xml:space="preserve">Variable:  </w:t>
      </w:r>
      <w:proofErr w:type="spellStart"/>
      <w:r w:rsidRPr="003750A2">
        <w:t>faprogramtype</w:t>
      </w:r>
      <w:proofErr w:type="spellEnd"/>
    </w:p>
    <w:p w14:paraId="6E63BF27" w14:textId="77777777" w:rsidR="003750A2" w:rsidRDefault="003750A2" w:rsidP="003750A2">
      <w:pPr>
        <w:pStyle w:val="ListParagraph"/>
        <w:numPr>
          <w:ilvl w:val="0"/>
          <w:numId w:val="139"/>
        </w:numPr>
      </w:pPr>
      <w:r>
        <w:t>Publication: No</w:t>
      </w:r>
    </w:p>
    <w:p w14:paraId="03A923FF" w14:textId="77777777" w:rsidR="003750A2" w:rsidRDefault="003750A2" w:rsidP="003750A2">
      <w:pPr>
        <w:pStyle w:val="ListParagraph"/>
        <w:numPr>
          <w:ilvl w:val="0"/>
          <w:numId w:val="139"/>
        </w:numPr>
      </w:pPr>
      <w:r>
        <w:t>Data Cleansing: No</w:t>
      </w:r>
    </w:p>
    <w:p w14:paraId="0AD6A59D" w14:textId="77777777" w:rsidR="00EB51E5" w:rsidRDefault="00EB51E5" w:rsidP="00EB51E5">
      <w:pPr>
        <w:pStyle w:val="Heading2"/>
        <w:numPr>
          <w:ilvl w:val="0"/>
          <w:numId w:val="18"/>
        </w:numPr>
      </w:pPr>
      <w:bookmarkStart w:id="18" w:name="_Toc62200672"/>
      <w:r w:rsidRPr="00F30E93">
        <w:t>Client ID</w:t>
      </w:r>
      <w:r w:rsidR="003750A2">
        <w:t xml:space="preserve"> (Column S</w:t>
      </w:r>
      <w:r>
        <w:t>)</w:t>
      </w:r>
      <w:bookmarkEnd w:id="18"/>
    </w:p>
    <w:p w14:paraId="679C1F72" w14:textId="77777777" w:rsidR="00EB51E5" w:rsidRDefault="00EB51E5" w:rsidP="00EB51E5">
      <w:pPr>
        <w:pStyle w:val="ListParagraph"/>
        <w:numPr>
          <w:ilvl w:val="0"/>
          <w:numId w:val="139"/>
        </w:numPr>
      </w:pPr>
      <w:r>
        <w:t xml:space="preserve">Variable:  </w:t>
      </w:r>
      <w:proofErr w:type="spellStart"/>
      <w:r w:rsidRPr="00F30E93">
        <w:t>clientid</w:t>
      </w:r>
      <w:proofErr w:type="spellEnd"/>
    </w:p>
    <w:p w14:paraId="6B6F4715" w14:textId="77777777" w:rsidR="00EB51E5" w:rsidRDefault="00EB51E5" w:rsidP="00EB51E5">
      <w:pPr>
        <w:pStyle w:val="ListParagraph"/>
        <w:numPr>
          <w:ilvl w:val="0"/>
          <w:numId w:val="139"/>
        </w:numPr>
      </w:pPr>
      <w:r>
        <w:t>Publication: No</w:t>
      </w:r>
    </w:p>
    <w:p w14:paraId="2706D556" w14:textId="77777777" w:rsidR="00EB51E5" w:rsidRPr="00F30E93" w:rsidRDefault="00EB51E5" w:rsidP="00EB51E5">
      <w:pPr>
        <w:pStyle w:val="ListParagraph"/>
        <w:numPr>
          <w:ilvl w:val="0"/>
          <w:numId w:val="139"/>
        </w:numPr>
      </w:pPr>
      <w:r>
        <w:t>Data Cleansing: Lower case the variable, remove all blanks, remove</w:t>
      </w:r>
      <w:r w:rsidR="004E663C">
        <w:t xml:space="preserve"> commas and apostrophes.  </w:t>
      </w:r>
      <w:r>
        <w:t xml:space="preserve">Replace with </w:t>
      </w:r>
      <w:r w:rsidRPr="003E481D">
        <w:t>Originator Transaction ID</w:t>
      </w:r>
      <w:r w:rsidR="003750A2">
        <w:t xml:space="preserve"> (Column B</w:t>
      </w:r>
      <w:r>
        <w:t>) if missing.</w:t>
      </w:r>
    </w:p>
    <w:p w14:paraId="4C32FC83" w14:textId="77777777" w:rsidR="00EB51E5" w:rsidRDefault="00EB51E5" w:rsidP="00EB51E5">
      <w:pPr>
        <w:pStyle w:val="Heading2"/>
        <w:numPr>
          <w:ilvl w:val="0"/>
          <w:numId w:val="18"/>
        </w:numPr>
      </w:pPr>
      <w:bookmarkStart w:id="19" w:name="_Toc62200673"/>
      <w:r w:rsidRPr="001D3630">
        <w:t>Investee</w:t>
      </w:r>
      <w:r w:rsidR="003750A2">
        <w:t>/Borrower</w:t>
      </w:r>
      <w:r w:rsidRPr="001D3630">
        <w:t xml:space="preserve"> Type</w:t>
      </w:r>
      <w:r w:rsidR="003750A2">
        <w:t xml:space="preserve"> (Column T</w:t>
      </w:r>
      <w:r>
        <w:t>)</w:t>
      </w:r>
      <w:bookmarkEnd w:id="19"/>
    </w:p>
    <w:p w14:paraId="5B0E173D" w14:textId="77777777" w:rsidR="00EB51E5" w:rsidRDefault="00EB51E5" w:rsidP="00EB51E5">
      <w:pPr>
        <w:pStyle w:val="ListParagraph"/>
        <w:numPr>
          <w:ilvl w:val="0"/>
          <w:numId w:val="140"/>
        </w:numPr>
      </w:pPr>
      <w:r>
        <w:t xml:space="preserve">Variable:  </w:t>
      </w:r>
      <w:proofErr w:type="spellStart"/>
      <w:r w:rsidRPr="00A37428">
        <w:t>investeetype</w:t>
      </w:r>
      <w:proofErr w:type="spellEnd"/>
    </w:p>
    <w:p w14:paraId="469E5D58" w14:textId="77777777" w:rsidR="003750A2" w:rsidRDefault="00EB51E5" w:rsidP="00EB51E5">
      <w:pPr>
        <w:pStyle w:val="ListParagraph"/>
        <w:numPr>
          <w:ilvl w:val="0"/>
          <w:numId w:val="140"/>
        </w:numPr>
      </w:pPr>
      <w:r>
        <w:t>Publication: Yes</w:t>
      </w:r>
    </w:p>
    <w:p w14:paraId="446FDF2C" w14:textId="77777777" w:rsidR="0082635F" w:rsidRPr="009D5EFF" w:rsidRDefault="00EB51E5" w:rsidP="003750A2">
      <w:pPr>
        <w:pStyle w:val="ListParagraph"/>
        <w:numPr>
          <w:ilvl w:val="0"/>
          <w:numId w:val="140"/>
        </w:numPr>
      </w:pPr>
      <w:r>
        <w:t xml:space="preserve">Data Cleansing: </w:t>
      </w:r>
      <w:r w:rsidR="003750A2">
        <w:t>No</w:t>
      </w:r>
    </w:p>
    <w:p w14:paraId="12D16B89" w14:textId="77777777" w:rsidR="009D5EFF" w:rsidRDefault="009D5EFF" w:rsidP="009D5EFF">
      <w:pPr>
        <w:pStyle w:val="Heading2"/>
        <w:numPr>
          <w:ilvl w:val="0"/>
          <w:numId w:val="18"/>
        </w:numPr>
      </w:pPr>
      <w:bookmarkStart w:id="20" w:name="_Toc62200674"/>
      <w:r w:rsidRPr="009D5EFF">
        <w:t>NAICS</w:t>
      </w:r>
      <w:r w:rsidR="009F3135">
        <w:t xml:space="preserve"> (Colum</w:t>
      </w:r>
      <w:r w:rsidR="003750A2">
        <w:t>n U</w:t>
      </w:r>
      <w:r>
        <w:t>)</w:t>
      </w:r>
      <w:bookmarkEnd w:id="20"/>
    </w:p>
    <w:p w14:paraId="0717245D" w14:textId="77777777" w:rsidR="009D5EFF" w:rsidRDefault="009D5EFF" w:rsidP="009D5EFF">
      <w:pPr>
        <w:pStyle w:val="ListParagraph"/>
        <w:numPr>
          <w:ilvl w:val="0"/>
          <w:numId w:val="177"/>
        </w:numPr>
      </w:pPr>
      <w:r>
        <w:t xml:space="preserve">Variable:  </w:t>
      </w:r>
      <w:proofErr w:type="spellStart"/>
      <w:r w:rsidRPr="009D5EFF">
        <w:t>naicscode</w:t>
      </w:r>
      <w:proofErr w:type="spellEnd"/>
    </w:p>
    <w:p w14:paraId="1DDAC31A" w14:textId="77777777" w:rsidR="009D5EFF" w:rsidRDefault="003A6DE9" w:rsidP="009D5EFF">
      <w:pPr>
        <w:pStyle w:val="ListParagraph"/>
        <w:numPr>
          <w:ilvl w:val="0"/>
          <w:numId w:val="177"/>
        </w:numPr>
      </w:pPr>
      <w:r>
        <w:t>Publication: Yes</w:t>
      </w:r>
    </w:p>
    <w:p w14:paraId="6C7B8293" w14:textId="77777777" w:rsidR="009D5EFF" w:rsidRPr="009D5EFF" w:rsidRDefault="009D5EFF" w:rsidP="003F3619">
      <w:pPr>
        <w:pStyle w:val="ListParagraph"/>
        <w:numPr>
          <w:ilvl w:val="0"/>
          <w:numId w:val="177"/>
        </w:numPr>
      </w:pPr>
      <w:r>
        <w:t xml:space="preserve">Data Cleansing: </w:t>
      </w:r>
      <w:r w:rsidR="003750A2">
        <w:t>No</w:t>
      </w:r>
    </w:p>
    <w:p w14:paraId="594D4234" w14:textId="77777777" w:rsidR="004D6A5D" w:rsidRDefault="004D6A5D" w:rsidP="004D6A5D">
      <w:pPr>
        <w:pStyle w:val="Heading2"/>
        <w:numPr>
          <w:ilvl w:val="0"/>
          <w:numId w:val="18"/>
        </w:numPr>
      </w:pPr>
      <w:bookmarkStart w:id="21" w:name="_Toc62200675"/>
      <w:r w:rsidRPr="004D6A5D">
        <w:t>Date Business Established</w:t>
      </w:r>
      <w:r w:rsidR="003750A2">
        <w:t xml:space="preserve"> (Column V</w:t>
      </w:r>
      <w:r w:rsidR="002F5208">
        <w:t>)</w:t>
      </w:r>
      <w:bookmarkEnd w:id="21"/>
    </w:p>
    <w:p w14:paraId="03F1A806" w14:textId="77777777" w:rsidR="002F5208" w:rsidRDefault="002F5208" w:rsidP="002F5208">
      <w:pPr>
        <w:pStyle w:val="ListParagraph"/>
        <w:numPr>
          <w:ilvl w:val="0"/>
          <w:numId w:val="178"/>
        </w:numPr>
      </w:pPr>
      <w:r>
        <w:t xml:space="preserve">Variable:  </w:t>
      </w:r>
      <w:proofErr w:type="spellStart"/>
      <w:r w:rsidRPr="002F5208">
        <w:t>datebusinessestablished</w:t>
      </w:r>
      <w:proofErr w:type="spellEnd"/>
    </w:p>
    <w:p w14:paraId="68C7AD91" w14:textId="77777777" w:rsidR="002F5208" w:rsidRDefault="003A6DE9" w:rsidP="002F5208">
      <w:pPr>
        <w:pStyle w:val="ListParagraph"/>
        <w:numPr>
          <w:ilvl w:val="0"/>
          <w:numId w:val="178"/>
        </w:numPr>
      </w:pPr>
      <w:r>
        <w:t>Publication: Yes</w:t>
      </w:r>
    </w:p>
    <w:p w14:paraId="4F5A8724" w14:textId="77777777" w:rsidR="002F5208" w:rsidRPr="002F5208" w:rsidRDefault="00AF75CD" w:rsidP="003D71C8">
      <w:pPr>
        <w:pStyle w:val="ListParagraph"/>
        <w:numPr>
          <w:ilvl w:val="0"/>
          <w:numId w:val="178"/>
        </w:numPr>
      </w:pPr>
      <w:r>
        <w:t>Da</w:t>
      </w:r>
      <w:r w:rsidR="003A6DE9">
        <w:t xml:space="preserve">ta Cleansing: </w:t>
      </w:r>
      <w:r w:rsidR="003D71C8" w:rsidRPr="003D71C8">
        <w:t>Verify with the recipient for unusual and extreme values reported.</w:t>
      </w:r>
      <w:r>
        <w:t xml:space="preserve"> </w:t>
      </w:r>
    </w:p>
    <w:p w14:paraId="5EFF4665" w14:textId="77777777" w:rsidR="002F5208" w:rsidRDefault="002F5208" w:rsidP="002F5208">
      <w:pPr>
        <w:pStyle w:val="Heading2"/>
        <w:numPr>
          <w:ilvl w:val="0"/>
          <w:numId w:val="18"/>
        </w:numPr>
      </w:pPr>
      <w:bookmarkStart w:id="22" w:name="_Toc62200676"/>
      <w:r w:rsidRPr="002F5208">
        <w:t>Entity Structure</w:t>
      </w:r>
      <w:r w:rsidR="003D71C8">
        <w:t xml:space="preserve"> (Column W</w:t>
      </w:r>
      <w:r>
        <w:t>)</w:t>
      </w:r>
      <w:bookmarkEnd w:id="22"/>
    </w:p>
    <w:p w14:paraId="023C7420" w14:textId="77777777" w:rsidR="002F5208" w:rsidRDefault="002F5208" w:rsidP="002F5208">
      <w:pPr>
        <w:pStyle w:val="ListParagraph"/>
        <w:numPr>
          <w:ilvl w:val="0"/>
          <w:numId w:val="179"/>
        </w:numPr>
      </w:pPr>
      <w:r>
        <w:t xml:space="preserve">Variable:  </w:t>
      </w:r>
      <w:proofErr w:type="spellStart"/>
      <w:r w:rsidRPr="002F5208">
        <w:t>entitystructure</w:t>
      </w:r>
      <w:proofErr w:type="spellEnd"/>
    </w:p>
    <w:p w14:paraId="643FA486" w14:textId="77777777" w:rsidR="002F5208" w:rsidRDefault="003A6DE9" w:rsidP="002F5208">
      <w:pPr>
        <w:pStyle w:val="ListParagraph"/>
        <w:numPr>
          <w:ilvl w:val="0"/>
          <w:numId w:val="179"/>
        </w:numPr>
      </w:pPr>
      <w:r>
        <w:t>Publication: Yes</w:t>
      </w:r>
    </w:p>
    <w:p w14:paraId="78978BA9" w14:textId="77777777" w:rsidR="002F5208" w:rsidRPr="002F5208" w:rsidRDefault="002F5208" w:rsidP="00AF75CD">
      <w:pPr>
        <w:pStyle w:val="ListParagraph"/>
        <w:numPr>
          <w:ilvl w:val="0"/>
          <w:numId w:val="179"/>
        </w:numPr>
      </w:pPr>
      <w:r>
        <w:t xml:space="preserve">Data Cleansing: </w:t>
      </w:r>
      <w:r w:rsidR="003D71C8">
        <w:t>No</w:t>
      </w:r>
    </w:p>
    <w:p w14:paraId="68D5C136" w14:textId="77777777" w:rsidR="003C6A19" w:rsidRDefault="003C6A19" w:rsidP="003C6A19">
      <w:pPr>
        <w:pStyle w:val="Heading2"/>
        <w:numPr>
          <w:ilvl w:val="0"/>
          <w:numId w:val="18"/>
        </w:numPr>
      </w:pPr>
      <w:bookmarkStart w:id="23" w:name="_Toc62200677"/>
      <w:r w:rsidRPr="003C6A19">
        <w:lastRenderedPageBreak/>
        <w:t>Minority Owned or Controlled</w:t>
      </w:r>
      <w:r w:rsidR="003D71C8">
        <w:t xml:space="preserve"> (Column X</w:t>
      </w:r>
      <w:r>
        <w:t>)</w:t>
      </w:r>
      <w:bookmarkEnd w:id="23"/>
    </w:p>
    <w:p w14:paraId="6B622754" w14:textId="77777777" w:rsidR="003C6A19" w:rsidRDefault="003C6A19" w:rsidP="003C6A19">
      <w:pPr>
        <w:pStyle w:val="ListParagraph"/>
        <w:numPr>
          <w:ilvl w:val="0"/>
          <w:numId w:val="180"/>
        </w:numPr>
      </w:pPr>
      <w:r>
        <w:t xml:space="preserve">Variable:  </w:t>
      </w:r>
      <w:proofErr w:type="spellStart"/>
      <w:r w:rsidRPr="003C6A19">
        <w:t>minorityownedorcontrolled</w:t>
      </w:r>
      <w:proofErr w:type="spellEnd"/>
    </w:p>
    <w:p w14:paraId="2F8BC53E" w14:textId="77777777" w:rsidR="003C6A19" w:rsidRDefault="009659D3" w:rsidP="003C6A19">
      <w:pPr>
        <w:pStyle w:val="ListParagraph"/>
        <w:numPr>
          <w:ilvl w:val="0"/>
          <w:numId w:val="180"/>
        </w:numPr>
      </w:pPr>
      <w:r>
        <w:t>Publication: Yes</w:t>
      </w:r>
    </w:p>
    <w:p w14:paraId="201A9B97" w14:textId="77777777" w:rsidR="003C6A19" w:rsidRPr="003C6A19" w:rsidRDefault="003C6A19" w:rsidP="001100A3">
      <w:pPr>
        <w:pStyle w:val="ListParagraph"/>
        <w:numPr>
          <w:ilvl w:val="0"/>
          <w:numId w:val="180"/>
        </w:numPr>
      </w:pPr>
      <w:r>
        <w:t xml:space="preserve">Data Cleansing: </w:t>
      </w:r>
      <w:r w:rsidR="003D71C8">
        <w:t>Change</w:t>
      </w:r>
      <w:r w:rsidR="001100A3" w:rsidRPr="001100A3">
        <w:t xml:space="preserve"> from “YES” to “NO” if either controlled or owned by non-</w:t>
      </w:r>
      <w:proofErr w:type="spellStart"/>
      <w:r w:rsidR="001100A3" w:rsidRPr="001100A3">
        <w:t>hispanic</w:t>
      </w:r>
      <w:proofErr w:type="spellEnd"/>
      <w:r w:rsidR="001100A3" w:rsidRPr="001100A3">
        <w:t xml:space="preserve"> white and from “NO” to “YES” if neither controlled nor owned by non-</w:t>
      </w:r>
      <w:proofErr w:type="spellStart"/>
      <w:r w:rsidR="001100A3" w:rsidRPr="001100A3">
        <w:t>hispanic</w:t>
      </w:r>
      <w:proofErr w:type="spellEnd"/>
      <w:r w:rsidR="001100A3" w:rsidRPr="001100A3">
        <w:t xml:space="preserve"> white</w:t>
      </w:r>
      <w:r w:rsidR="001100A3">
        <w:t>.  [</w:t>
      </w:r>
      <w:r w:rsidR="003D71C8">
        <w:t>Cross-check with Race (Column AC) and Hispanic Origin (Column AD</w:t>
      </w:r>
      <w:r w:rsidR="001100A3">
        <w:t>)]</w:t>
      </w:r>
      <w:r w:rsidR="001100A3" w:rsidRPr="001100A3">
        <w:t xml:space="preserve">  </w:t>
      </w:r>
    </w:p>
    <w:p w14:paraId="37CFAEF2" w14:textId="77777777" w:rsidR="003B29D9" w:rsidRDefault="003B29D9" w:rsidP="003B29D9">
      <w:pPr>
        <w:pStyle w:val="Heading2"/>
        <w:numPr>
          <w:ilvl w:val="0"/>
          <w:numId w:val="18"/>
        </w:numPr>
      </w:pPr>
      <w:bookmarkStart w:id="24" w:name="_Toc62200678"/>
      <w:r w:rsidRPr="003B29D9">
        <w:t>Women Owned or Controlled</w:t>
      </w:r>
      <w:r w:rsidR="003E5977">
        <w:t xml:space="preserve"> (Column Y</w:t>
      </w:r>
      <w:r>
        <w:t>)</w:t>
      </w:r>
      <w:bookmarkEnd w:id="24"/>
    </w:p>
    <w:p w14:paraId="35775182" w14:textId="77777777" w:rsidR="003B29D9" w:rsidRDefault="003B29D9" w:rsidP="003B29D9">
      <w:pPr>
        <w:pStyle w:val="ListParagraph"/>
        <w:numPr>
          <w:ilvl w:val="0"/>
          <w:numId w:val="181"/>
        </w:numPr>
      </w:pPr>
      <w:r>
        <w:t xml:space="preserve">Variable:  </w:t>
      </w:r>
      <w:proofErr w:type="spellStart"/>
      <w:r w:rsidRPr="003B29D9">
        <w:t>womenownedorcontrolled</w:t>
      </w:r>
      <w:proofErr w:type="spellEnd"/>
    </w:p>
    <w:p w14:paraId="3D7EA8AA" w14:textId="77777777" w:rsidR="003B29D9" w:rsidRDefault="00832328" w:rsidP="003B29D9">
      <w:pPr>
        <w:pStyle w:val="ListParagraph"/>
        <w:numPr>
          <w:ilvl w:val="0"/>
          <w:numId w:val="181"/>
        </w:numPr>
      </w:pPr>
      <w:r>
        <w:t>Publication: Yes</w:t>
      </w:r>
    </w:p>
    <w:p w14:paraId="3F1963B1" w14:textId="77777777" w:rsidR="003B29D9" w:rsidRPr="003B29D9" w:rsidRDefault="003B29D9" w:rsidP="001100A3">
      <w:pPr>
        <w:pStyle w:val="ListParagraph"/>
        <w:numPr>
          <w:ilvl w:val="0"/>
          <w:numId w:val="181"/>
        </w:numPr>
      </w:pPr>
      <w:r>
        <w:t xml:space="preserve">Data Cleansing: </w:t>
      </w:r>
      <w:r w:rsidR="003E5977">
        <w:t>Change</w:t>
      </w:r>
      <w:r w:rsidR="001100A3" w:rsidRPr="001100A3">
        <w:t xml:space="preserve"> from “YES” to “NO” if either controlled or owned by male and from “NO” to “YES” if either controlled or owned by female.  </w:t>
      </w:r>
      <w:r w:rsidR="001100A3">
        <w:t>[Cr</w:t>
      </w:r>
      <w:r w:rsidR="003E5977">
        <w:t>oss-check with Gender (Column AB</w:t>
      </w:r>
      <w:r w:rsidR="001100A3" w:rsidRPr="001100A3">
        <w:t>)]</w:t>
      </w:r>
    </w:p>
    <w:p w14:paraId="4C124049" w14:textId="77777777" w:rsidR="003B29D9" w:rsidRDefault="003B29D9" w:rsidP="003B29D9">
      <w:pPr>
        <w:pStyle w:val="Heading2"/>
        <w:numPr>
          <w:ilvl w:val="0"/>
          <w:numId w:val="18"/>
        </w:numPr>
      </w:pPr>
      <w:bookmarkStart w:id="25" w:name="_Toc62200679"/>
      <w:r w:rsidRPr="003B29D9">
        <w:t>Low-Income Owned or Controlled</w:t>
      </w:r>
      <w:r w:rsidR="003E5977">
        <w:t xml:space="preserve"> (Z</w:t>
      </w:r>
      <w:r>
        <w:t>)</w:t>
      </w:r>
      <w:bookmarkEnd w:id="25"/>
    </w:p>
    <w:p w14:paraId="73391931" w14:textId="77777777" w:rsidR="003B29D9" w:rsidRDefault="003B29D9" w:rsidP="003B29D9">
      <w:pPr>
        <w:pStyle w:val="ListParagraph"/>
        <w:numPr>
          <w:ilvl w:val="0"/>
          <w:numId w:val="182"/>
        </w:numPr>
      </w:pPr>
      <w:r>
        <w:t xml:space="preserve">Variable:  </w:t>
      </w:r>
      <w:proofErr w:type="spellStart"/>
      <w:r w:rsidRPr="003B29D9">
        <w:t>lowincomeownedorcontrolled</w:t>
      </w:r>
      <w:proofErr w:type="spellEnd"/>
    </w:p>
    <w:p w14:paraId="7088637C" w14:textId="77777777" w:rsidR="003B29D9" w:rsidRDefault="001100A3" w:rsidP="003B29D9">
      <w:pPr>
        <w:pStyle w:val="ListParagraph"/>
        <w:numPr>
          <w:ilvl w:val="0"/>
          <w:numId w:val="182"/>
        </w:numPr>
      </w:pPr>
      <w:r>
        <w:t>Publication: Yes</w:t>
      </w:r>
    </w:p>
    <w:p w14:paraId="3B5D8176" w14:textId="77777777" w:rsidR="00BC68C6" w:rsidRPr="00BC68C6" w:rsidRDefault="003B29D9" w:rsidP="003E5977">
      <w:pPr>
        <w:pStyle w:val="ListParagraph"/>
        <w:numPr>
          <w:ilvl w:val="0"/>
          <w:numId w:val="182"/>
        </w:numPr>
      </w:pPr>
      <w:r>
        <w:t xml:space="preserve">Data Cleansing: </w:t>
      </w:r>
      <w:r w:rsidR="003E5977">
        <w:t>Change</w:t>
      </w:r>
      <w:r w:rsidR="001100A3" w:rsidRPr="001100A3">
        <w:t xml:space="preserve"> from “YES” to “NO” if </w:t>
      </w:r>
      <w:r w:rsidR="001100A3">
        <w:t>n</w:t>
      </w:r>
      <w:r w:rsidR="001100A3" w:rsidRPr="001100A3">
        <w:t xml:space="preserve">either controlled </w:t>
      </w:r>
      <w:r w:rsidR="001100A3">
        <w:t>nor owned by low-income individuals</w:t>
      </w:r>
      <w:r w:rsidR="001100A3" w:rsidRPr="001100A3">
        <w:t xml:space="preserve"> and from “NO” to “YES” if eith</w:t>
      </w:r>
      <w:r w:rsidR="001100A3">
        <w:t>er controlled or owned by low-income individuals</w:t>
      </w:r>
      <w:r w:rsidR="001100A3" w:rsidRPr="001100A3">
        <w:t xml:space="preserve">.  </w:t>
      </w:r>
      <w:r w:rsidR="001100A3">
        <w:t>[Cross-check w</w:t>
      </w:r>
      <w:r w:rsidR="003E5977">
        <w:t>ith Low-Income Status (Column AI</w:t>
      </w:r>
      <w:r w:rsidR="001100A3" w:rsidRPr="001100A3">
        <w:t>)]</w:t>
      </w:r>
    </w:p>
    <w:p w14:paraId="0D3C57A0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26" w:name="_Toc62200680"/>
      <w:r w:rsidRPr="00BB5CC0">
        <w:t>Credit Score</w:t>
      </w:r>
      <w:r>
        <w:t xml:space="preserve"> (Column AA)</w:t>
      </w:r>
      <w:bookmarkEnd w:id="26"/>
    </w:p>
    <w:p w14:paraId="5EFA3ABD" w14:textId="77777777" w:rsidR="003E5977" w:rsidRDefault="003E5977" w:rsidP="003E5977">
      <w:pPr>
        <w:pStyle w:val="ListParagraph"/>
        <w:numPr>
          <w:ilvl w:val="0"/>
          <w:numId w:val="202"/>
        </w:numPr>
      </w:pPr>
      <w:r>
        <w:t xml:space="preserve">Variable:  </w:t>
      </w:r>
      <w:proofErr w:type="spellStart"/>
      <w:r w:rsidRPr="00BB5CC0">
        <w:t>creditscore</w:t>
      </w:r>
      <w:proofErr w:type="spellEnd"/>
    </w:p>
    <w:p w14:paraId="40AC458B" w14:textId="77777777" w:rsidR="003E5977" w:rsidRDefault="003E5977" w:rsidP="003E5977">
      <w:pPr>
        <w:pStyle w:val="ListParagraph"/>
        <w:numPr>
          <w:ilvl w:val="0"/>
          <w:numId w:val="202"/>
        </w:numPr>
      </w:pPr>
      <w:r>
        <w:t>Publication: No</w:t>
      </w:r>
    </w:p>
    <w:p w14:paraId="2BF4BA04" w14:textId="77777777" w:rsidR="003E5977" w:rsidRPr="00BB5CC0" w:rsidRDefault="003E5977" w:rsidP="003E5977">
      <w:pPr>
        <w:pStyle w:val="ListParagraph"/>
        <w:numPr>
          <w:ilvl w:val="0"/>
          <w:numId w:val="202"/>
        </w:numPr>
      </w:pPr>
      <w:r>
        <w:t>Data Cleansing: Treat as missing if the score is outside of the FICO 300-850 range.</w:t>
      </w:r>
    </w:p>
    <w:p w14:paraId="66910118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27" w:name="_Toc62200681"/>
      <w:r w:rsidRPr="00461231">
        <w:t>Gender</w:t>
      </w:r>
      <w:r w:rsidR="000406F1">
        <w:t xml:space="preserve"> (Column AB</w:t>
      </w:r>
      <w:r>
        <w:t>)</w:t>
      </w:r>
      <w:bookmarkEnd w:id="27"/>
    </w:p>
    <w:p w14:paraId="63E3E729" w14:textId="77777777" w:rsidR="003E5977" w:rsidRDefault="003E5977" w:rsidP="003E5977">
      <w:pPr>
        <w:pStyle w:val="ListParagraph"/>
        <w:numPr>
          <w:ilvl w:val="0"/>
          <w:numId w:val="203"/>
        </w:numPr>
      </w:pPr>
      <w:r>
        <w:t xml:space="preserve">Variable:  </w:t>
      </w:r>
      <w:r w:rsidRPr="00461231">
        <w:t>gender</w:t>
      </w:r>
    </w:p>
    <w:p w14:paraId="3927E9E2" w14:textId="77777777" w:rsidR="003E5977" w:rsidRDefault="003E5977" w:rsidP="003E5977">
      <w:pPr>
        <w:pStyle w:val="ListParagraph"/>
        <w:numPr>
          <w:ilvl w:val="0"/>
          <w:numId w:val="203"/>
        </w:numPr>
      </w:pPr>
      <w:r>
        <w:t>Publication: Yes</w:t>
      </w:r>
    </w:p>
    <w:p w14:paraId="4B4462B6" w14:textId="77777777" w:rsidR="003E5977" w:rsidRPr="00461231" w:rsidRDefault="003E5977" w:rsidP="003E5977">
      <w:pPr>
        <w:pStyle w:val="ListParagraph"/>
        <w:numPr>
          <w:ilvl w:val="0"/>
          <w:numId w:val="203"/>
        </w:numPr>
      </w:pPr>
      <w:r>
        <w:t xml:space="preserve">Data Cleansing: </w:t>
      </w:r>
      <w:r w:rsidR="000406F1">
        <w:t>No</w:t>
      </w:r>
    </w:p>
    <w:p w14:paraId="198BB144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28" w:name="_Toc62200682"/>
      <w:r w:rsidRPr="00461231">
        <w:t>Race</w:t>
      </w:r>
      <w:r w:rsidR="00B8201C">
        <w:t xml:space="preserve"> (Column AC</w:t>
      </w:r>
      <w:r>
        <w:t>)</w:t>
      </w:r>
      <w:bookmarkEnd w:id="28"/>
    </w:p>
    <w:p w14:paraId="1F1C4CAE" w14:textId="77777777" w:rsidR="003E5977" w:rsidRDefault="003E5977" w:rsidP="003E5977">
      <w:pPr>
        <w:pStyle w:val="ListParagraph"/>
        <w:numPr>
          <w:ilvl w:val="0"/>
          <w:numId w:val="204"/>
        </w:numPr>
      </w:pPr>
      <w:r>
        <w:t xml:space="preserve">Variable:  </w:t>
      </w:r>
      <w:r w:rsidRPr="00461231">
        <w:t>race</w:t>
      </w:r>
    </w:p>
    <w:p w14:paraId="1BB673EC" w14:textId="77777777" w:rsidR="003E5977" w:rsidRDefault="003E5977" w:rsidP="003E5977">
      <w:pPr>
        <w:pStyle w:val="ListParagraph"/>
        <w:numPr>
          <w:ilvl w:val="0"/>
          <w:numId w:val="204"/>
        </w:numPr>
      </w:pPr>
      <w:r>
        <w:t>Publication: Yes</w:t>
      </w:r>
    </w:p>
    <w:p w14:paraId="4189EDDD" w14:textId="77777777" w:rsidR="003E5977" w:rsidRPr="00461231" w:rsidRDefault="00B8201C" w:rsidP="003E5977">
      <w:pPr>
        <w:pStyle w:val="ListParagraph"/>
        <w:numPr>
          <w:ilvl w:val="0"/>
          <w:numId w:val="204"/>
        </w:numPr>
      </w:pPr>
      <w:r>
        <w:t>Data Cleansing: No</w:t>
      </w:r>
    </w:p>
    <w:p w14:paraId="63771BE9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29" w:name="_Toc62200683"/>
      <w:r w:rsidRPr="00461231">
        <w:t>Hispanic Origin</w:t>
      </w:r>
      <w:r w:rsidR="00132E24">
        <w:t xml:space="preserve"> (Column AD</w:t>
      </w:r>
      <w:r>
        <w:t>)</w:t>
      </w:r>
      <w:bookmarkEnd w:id="29"/>
    </w:p>
    <w:p w14:paraId="6B76B7AC" w14:textId="77777777" w:rsidR="003E5977" w:rsidRDefault="003E5977" w:rsidP="003E5977">
      <w:pPr>
        <w:pStyle w:val="ListParagraph"/>
        <w:numPr>
          <w:ilvl w:val="0"/>
          <w:numId w:val="205"/>
        </w:numPr>
      </w:pPr>
      <w:r>
        <w:t xml:space="preserve">Variable:  </w:t>
      </w:r>
      <w:proofErr w:type="spellStart"/>
      <w:r w:rsidRPr="00461231">
        <w:t>hispanicorigin</w:t>
      </w:r>
      <w:proofErr w:type="spellEnd"/>
    </w:p>
    <w:p w14:paraId="44712F41" w14:textId="77777777" w:rsidR="003E5977" w:rsidRDefault="003E5977" w:rsidP="003E5977">
      <w:pPr>
        <w:pStyle w:val="ListParagraph"/>
        <w:numPr>
          <w:ilvl w:val="0"/>
          <w:numId w:val="205"/>
        </w:numPr>
      </w:pPr>
      <w:r>
        <w:t>Publication: Yes</w:t>
      </w:r>
    </w:p>
    <w:p w14:paraId="452EAE80" w14:textId="77777777" w:rsidR="003E5977" w:rsidRPr="00461231" w:rsidRDefault="003E5977" w:rsidP="003E5977">
      <w:pPr>
        <w:pStyle w:val="ListParagraph"/>
        <w:numPr>
          <w:ilvl w:val="0"/>
          <w:numId w:val="205"/>
        </w:numPr>
      </w:pPr>
      <w:r>
        <w:t>Data Cl</w:t>
      </w:r>
      <w:r w:rsidR="00132E24">
        <w:t>eansing: No</w:t>
      </w:r>
    </w:p>
    <w:p w14:paraId="2AE92ED5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30" w:name="_Toc62200684"/>
      <w:r w:rsidRPr="004671A0">
        <w:lastRenderedPageBreak/>
        <w:t>Female-Headed Household</w:t>
      </w:r>
      <w:r w:rsidR="00132E24">
        <w:t xml:space="preserve"> (Column AE</w:t>
      </w:r>
      <w:r>
        <w:t>)</w:t>
      </w:r>
      <w:bookmarkEnd w:id="30"/>
    </w:p>
    <w:p w14:paraId="4EB65C0C" w14:textId="77777777" w:rsidR="003E5977" w:rsidRDefault="003E5977" w:rsidP="003E5977">
      <w:pPr>
        <w:pStyle w:val="ListParagraph"/>
        <w:numPr>
          <w:ilvl w:val="0"/>
          <w:numId w:val="206"/>
        </w:numPr>
      </w:pPr>
      <w:r>
        <w:t xml:space="preserve">Variable:  </w:t>
      </w:r>
      <w:proofErr w:type="spellStart"/>
      <w:r w:rsidRPr="004671A0">
        <w:t>femaleheadedhousehold</w:t>
      </w:r>
      <w:proofErr w:type="spellEnd"/>
    </w:p>
    <w:p w14:paraId="44F61AD1" w14:textId="77777777" w:rsidR="003E5977" w:rsidRDefault="003E5977" w:rsidP="003E5977">
      <w:pPr>
        <w:pStyle w:val="ListParagraph"/>
        <w:numPr>
          <w:ilvl w:val="0"/>
          <w:numId w:val="206"/>
        </w:numPr>
      </w:pPr>
      <w:r>
        <w:t>Publication: Yes</w:t>
      </w:r>
    </w:p>
    <w:p w14:paraId="306F9154" w14:textId="77777777" w:rsidR="003E5977" w:rsidRPr="004671A0" w:rsidRDefault="003E5977" w:rsidP="003E5977">
      <w:pPr>
        <w:pStyle w:val="ListParagraph"/>
        <w:numPr>
          <w:ilvl w:val="0"/>
          <w:numId w:val="206"/>
        </w:numPr>
      </w:pPr>
      <w:r>
        <w:t xml:space="preserve">Data Cleansing: </w:t>
      </w:r>
      <w:r w:rsidR="00132E24">
        <w:t>Change</w:t>
      </w:r>
      <w:r w:rsidRPr="00906F79">
        <w:t xml:space="preserve"> from “YES” to “N</w:t>
      </w:r>
      <w:r>
        <w:t>O” if headed</w:t>
      </w:r>
      <w:r w:rsidRPr="00906F79">
        <w:t xml:space="preserve"> by mal</w:t>
      </w:r>
      <w:r>
        <w:t>e</w:t>
      </w:r>
      <w:r w:rsidRPr="00906F79">
        <w:t>.  [Cr</w:t>
      </w:r>
      <w:r w:rsidR="00132E24">
        <w:t>oss-check with Gender (Column AB</w:t>
      </w:r>
      <w:r w:rsidRPr="00906F79">
        <w:t>)]</w:t>
      </w:r>
    </w:p>
    <w:p w14:paraId="43270F58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31" w:name="_Toc62200685"/>
      <w:r w:rsidRPr="004671A0">
        <w:t>First-Time Home</w:t>
      </w:r>
      <w:r w:rsidR="00132E24">
        <w:t xml:space="preserve"> B</w:t>
      </w:r>
      <w:r w:rsidRPr="004671A0">
        <w:t>uyer</w:t>
      </w:r>
      <w:r w:rsidR="00132E24">
        <w:t xml:space="preserve"> (Column AF</w:t>
      </w:r>
      <w:r>
        <w:t>)</w:t>
      </w:r>
      <w:bookmarkEnd w:id="31"/>
    </w:p>
    <w:p w14:paraId="4C8475EA" w14:textId="77777777" w:rsidR="003E5977" w:rsidRDefault="003E5977" w:rsidP="003E5977">
      <w:pPr>
        <w:pStyle w:val="ListParagraph"/>
        <w:numPr>
          <w:ilvl w:val="0"/>
          <w:numId w:val="207"/>
        </w:numPr>
      </w:pPr>
      <w:r>
        <w:t xml:space="preserve">Variable:  </w:t>
      </w:r>
      <w:proofErr w:type="spellStart"/>
      <w:r w:rsidRPr="004671A0">
        <w:t>firsttimehomebuyer</w:t>
      </w:r>
      <w:proofErr w:type="spellEnd"/>
    </w:p>
    <w:p w14:paraId="10AC6EC6" w14:textId="77777777" w:rsidR="003E5977" w:rsidRDefault="003E5977" w:rsidP="003E5977">
      <w:pPr>
        <w:pStyle w:val="ListParagraph"/>
        <w:numPr>
          <w:ilvl w:val="0"/>
          <w:numId w:val="207"/>
        </w:numPr>
      </w:pPr>
      <w:r>
        <w:t>Publication: Yes</w:t>
      </w:r>
    </w:p>
    <w:p w14:paraId="42225076" w14:textId="77777777" w:rsidR="003E5977" w:rsidRPr="004671A0" w:rsidRDefault="003E5977" w:rsidP="003E5977">
      <w:pPr>
        <w:pStyle w:val="ListParagraph"/>
        <w:numPr>
          <w:ilvl w:val="0"/>
          <w:numId w:val="207"/>
        </w:numPr>
      </w:pPr>
      <w:r>
        <w:t xml:space="preserve">Data Cleansing: </w:t>
      </w:r>
      <w:r w:rsidR="00132E24">
        <w:t>No</w:t>
      </w:r>
    </w:p>
    <w:p w14:paraId="397590FD" w14:textId="77777777" w:rsidR="003E5977" w:rsidRDefault="00132E24" w:rsidP="003E5977">
      <w:pPr>
        <w:pStyle w:val="Heading2"/>
        <w:numPr>
          <w:ilvl w:val="0"/>
          <w:numId w:val="18"/>
        </w:numPr>
      </w:pPr>
      <w:bookmarkStart w:id="32" w:name="_Toc62200686"/>
      <w:r>
        <w:t>Banked at T</w:t>
      </w:r>
      <w:r w:rsidR="003E5977" w:rsidRPr="004671A0">
        <w:t>ime of Intake</w:t>
      </w:r>
      <w:r>
        <w:t xml:space="preserve"> (Column AG</w:t>
      </w:r>
      <w:r w:rsidR="003E5977">
        <w:t>)</w:t>
      </w:r>
      <w:bookmarkEnd w:id="32"/>
    </w:p>
    <w:p w14:paraId="6E4816BE" w14:textId="77777777" w:rsidR="003E5977" w:rsidRDefault="003E5977" w:rsidP="003E5977">
      <w:pPr>
        <w:pStyle w:val="ListParagraph"/>
        <w:numPr>
          <w:ilvl w:val="0"/>
          <w:numId w:val="208"/>
        </w:numPr>
      </w:pPr>
      <w:r>
        <w:t xml:space="preserve">Variable:  </w:t>
      </w:r>
      <w:proofErr w:type="spellStart"/>
      <w:r w:rsidRPr="004671A0">
        <w:t>bankedattimeofintake</w:t>
      </w:r>
      <w:proofErr w:type="spellEnd"/>
    </w:p>
    <w:p w14:paraId="5E9D793F" w14:textId="77777777" w:rsidR="00132E24" w:rsidRDefault="00132E24" w:rsidP="00132E24">
      <w:pPr>
        <w:pStyle w:val="ListParagraph"/>
        <w:numPr>
          <w:ilvl w:val="0"/>
          <w:numId w:val="208"/>
        </w:numPr>
      </w:pPr>
      <w:r>
        <w:t>Publication: Yes</w:t>
      </w:r>
    </w:p>
    <w:p w14:paraId="5A415A66" w14:textId="77777777" w:rsidR="003E5977" w:rsidRPr="004671A0" w:rsidRDefault="003E5977" w:rsidP="003E5977">
      <w:pPr>
        <w:pStyle w:val="ListParagraph"/>
        <w:numPr>
          <w:ilvl w:val="0"/>
          <w:numId w:val="208"/>
        </w:numPr>
      </w:pPr>
      <w:r>
        <w:t xml:space="preserve">Data Cleansing: </w:t>
      </w:r>
      <w:r w:rsidR="00132E24">
        <w:t>No</w:t>
      </w:r>
    </w:p>
    <w:p w14:paraId="1835E634" w14:textId="77777777" w:rsidR="003E5977" w:rsidRDefault="003E5977" w:rsidP="003E5977">
      <w:pPr>
        <w:pStyle w:val="Heading2"/>
        <w:numPr>
          <w:ilvl w:val="0"/>
          <w:numId w:val="18"/>
        </w:numPr>
      </w:pPr>
      <w:bookmarkStart w:id="33" w:name="_Toc62200687"/>
      <w:r w:rsidRPr="004671A0">
        <w:t>Annual Gross Re</w:t>
      </w:r>
      <w:r w:rsidR="00132E24">
        <w:t>venue from Business Operations a</w:t>
      </w:r>
      <w:r w:rsidRPr="004671A0">
        <w:t>t Time of Loan/Investment</w:t>
      </w:r>
      <w:r w:rsidR="00132E24">
        <w:t xml:space="preserve"> Origination (Column AH</w:t>
      </w:r>
      <w:r>
        <w:t>)</w:t>
      </w:r>
      <w:bookmarkEnd w:id="33"/>
    </w:p>
    <w:p w14:paraId="66CD28FD" w14:textId="77777777" w:rsidR="003E5977" w:rsidRDefault="003E5977" w:rsidP="00132E24">
      <w:pPr>
        <w:pStyle w:val="ListParagraph"/>
        <w:numPr>
          <w:ilvl w:val="0"/>
          <w:numId w:val="209"/>
        </w:numPr>
      </w:pPr>
      <w:r>
        <w:t xml:space="preserve">Variable:  </w:t>
      </w:r>
      <w:proofErr w:type="spellStart"/>
      <w:r w:rsidR="00132E24" w:rsidRPr="00132E24">
        <w:t>annualgrossrevenue</w:t>
      </w:r>
      <w:proofErr w:type="spellEnd"/>
    </w:p>
    <w:p w14:paraId="67AA526A" w14:textId="77777777" w:rsidR="00132E24" w:rsidRDefault="00132E24" w:rsidP="003E5977">
      <w:pPr>
        <w:pStyle w:val="ListParagraph"/>
        <w:numPr>
          <w:ilvl w:val="0"/>
          <w:numId w:val="209"/>
        </w:numPr>
      </w:pPr>
      <w:r>
        <w:t>Publication: Yes</w:t>
      </w:r>
    </w:p>
    <w:p w14:paraId="0C28AAEA" w14:textId="77777777" w:rsidR="00BC68C6" w:rsidRPr="00BC68C6" w:rsidRDefault="003E5977" w:rsidP="00B07898">
      <w:pPr>
        <w:pStyle w:val="ListParagraph"/>
        <w:numPr>
          <w:ilvl w:val="0"/>
          <w:numId w:val="209"/>
        </w:numPr>
      </w:pPr>
      <w:r>
        <w:t>Data C</w:t>
      </w:r>
      <w:r w:rsidR="00B07898">
        <w:t xml:space="preserve">leansing: </w:t>
      </w:r>
      <w:r w:rsidR="00B07898" w:rsidRPr="00B07898">
        <w:t>Verify with the recipient for unusual and extreme values reported.</w:t>
      </w:r>
      <w:r w:rsidR="00B07898">
        <w:t xml:space="preserve">  Treat as missing if the revenue</w:t>
      </w:r>
      <w:r w:rsidR="00B07898" w:rsidRPr="00B07898">
        <w:t xml:space="preserve"> is</w:t>
      </w:r>
      <w:r w:rsidR="00B07898">
        <w:t xml:space="preserve"> not greater than zero. </w:t>
      </w:r>
    </w:p>
    <w:p w14:paraId="0F3196E5" w14:textId="77777777" w:rsidR="00BE0C53" w:rsidRDefault="00BE0C53" w:rsidP="00BE0C53">
      <w:pPr>
        <w:pStyle w:val="Heading2"/>
        <w:numPr>
          <w:ilvl w:val="0"/>
          <w:numId w:val="18"/>
        </w:numPr>
      </w:pPr>
      <w:bookmarkStart w:id="34" w:name="_Toc62200688"/>
      <w:r w:rsidRPr="00BE0C53">
        <w:t>Low-Income Status</w:t>
      </w:r>
      <w:r w:rsidR="0067533A">
        <w:t xml:space="preserve"> (Column AI</w:t>
      </w:r>
      <w:r>
        <w:t>)</w:t>
      </w:r>
      <w:bookmarkEnd w:id="34"/>
    </w:p>
    <w:p w14:paraId="7C769865" w14:textId="77777777" w:rsidR="00BE0C53" w:rsidRDefault="00BE0C53" w:rsidP="00BE0C53">
      <w:pPr>
        <w:pStyle w:val="ListParagraph"/>
        <w:numPr>
          <w:ilvl w:val="0"/>
          <w:numId w:val="197"/>
        </w:numPr>
      </w:pPr>
      <w:r>
        <w:t xml:space="preserve">Variable:  </w:t>
      </w:r>
      <w:proofErr w:type="spellStart"/>
      <w:r w:rsidRPr="00BE0C53">
        <w:t>lowincomestatus</w:t>
      </w:r>
      <w:proofErr w:type="spellEnd"/>
    </w:p>
    <w:p w14:paraId="6CC14649" w14:textId="77777777" w:rsidR="00BE0C53" w:rsidRDefault="00DA1763" w:rsidP="00BE0C53">
      <w:pPr>
        <w:pStyle w:val="ListParagraph"/>
        <w:numPr>
          <w:ilvl w:val="0"/>
          <w:numId w:val="197"/>
        </w:numPr>
      </w:pPr>
      <w:r>
        <w:t>Publication: Yes</w:t>
      </w:r>
    </w:p>
    <w:p w14:paraId="4DB2586D" w14:textId="77777777" w:rsidR="00BE0C53" w:rsidRPr="00BE0C53" w:rsidRDefault="00BE0C53" w:rsidP="00BE0C53">
      <w:pPr>
        <w:pStyle w:val="ListParagraph"/>
        <w:numPr>
          <w:ilvl w:val="0"/>
          <w:numId w:val="197"/>
        </w:numPr>
      </w:pPr>
      <w:r>
        <w:t xml:space="preserve">Data Cleansing: </w:t>
      </w:r>
      <w:r w:rsidR="0067533A">
        <w:t>No</w:t>
      </w:r>
    </w:p>
    <w:p w14:paraId="4DF73BD1" w14:textId="77777777" w:rsidR="00BE0C53" w:rsidRDefault="00BE0C53" w:rsidP="00BE0C53">
      <w:pPr>
        <w:pStyle w:val="Heading2"/>
        <w:numPr>
          <w:ilvl w:val="0"/>
          <w:numId w:val="18"/>
        </w:numPr>
      </w:pPr>
      <w:bookmarkStart w:id="35" w:name="_Toc62200689"/>
      <w:r w:rsidRPr="00BE0C53">
        <w:t>Other Targeted Populations</w:t>
      </w:r>
      <w:r w:rsidR="0067533A">
        <w:t xml:space="preserve"> (Column AJ</w:t>
      </w:r>
      <w:r>
        <w:t>)</w:t>
      </w:r>
      <w:bookmarkEnd w:id="35"/>
    </w:p>
    <w:p w14:paraId="20BEA22F" w14:textId="77777777" w:rsidR="00BE0C53" w:rsidRDefault="00BE0C53" w:rsidP="00BE0C53">
      <w:pPr>
        <w:pStyle w:val="ListParagraph"/>
        <w:numPr>
          <w:ilvl w:val="0"/>
          <w:numId w:val="198"/>
        </w:numPr>
      </w:pPr>
      <w:r>
        <w:t xml:space="preserve">Variable:  </w:t>
      </w:r>
      <w:proofErr w:type="spellStart"/>
      <w:r w:rsidRPr="00BE0C53">
        <w:t>othertargetedpopulations</w:t>
      </w:r>
      <w:proofErr w:type="spellEnd"/>
    </w:p>
    <w:p w14:paraId="4C60B612" w14:textId="77777777" w:rsidR="00BE0C53" w:rsidRDefault="00DA1763" w:rsidP="00BE0C53">
      <w:pPr>
        <w:pStyle w:val="ListParagraph"/>
        <w:numPr>
          <w:ilvl w:val="0"/>
          <w:numId w:val="198"/>
        </w:numPr>
      </w:pPr>
      <w:r>
        <w:t>Publication: Yes</w:t>
      </w:r>
    </w:p>
    <w:p w14:paraId="3535B7F1" w14:textId="77777777" w:rsidR="00BE0C53" w:rsidRDefault="00BE0C53" w:rsidP="00BE0C53">
      <w:pPr>
        <w:pStyle w:val="ListParagraph"/>
        <w:numPr>
          <w:ilvl w:val="0"/>
          <w:numId w:val="198"/>
        </w:numPr>
      </w:pPr>
      <w:r>
        <w:t xml:space="preserve">Data </w:t>
      </w:r>
      <w:r w:rsidR="0067533A">
        <w:t>Cleansing: No</w:t>
      </w:r>
    </w:p>
    <w:p w14:paraId="68DE6580" w14:textId="77777777" w:rsidR="0067533A" w:rsidRDefault="0067533A" w:rsidP="0067533A">
      <w:pPr>
        <w:pStyle w:val="Heading2"/>
        <w:numPr>
          <w:ilvl w:val="0"/>
          <w:numId w:val="18"/>
        </w:numPr>
      </w:pPr>
      <w:bookmarkStart w:id="36" w:name="_Toc62200690"/>
      <w:r>
        <w:t>Description of Other Approved OTP (Column AK)</w:t>
      </w:r>
      <w:bookmarkEnd w:id="36"/>
    </w:p>
    <w:p w14:paraId="36E8CE3F" w14:textId="77777777" w:rsidR="0067533A" w:rsidRDefault="0067533A" w:rsidP="0067533A">
      <w:pPr>
        <w:pStyle w:val="ListParagraph"/>
        <w:numPr>
          <w:ilvl w:val="0"/>
          <w:numId w:val="198"/>
        </w:numPr>
      </w:pPr>
      <w:r>
        <w:t xml:space="preserve">Variable:  </w:t>
      </w:r>
      <w:proofErr w:type="spellStart"/>
      <w:r w:rsidRPr="0067533A">
        <w:t>descofotherotp</w:t>
      </w:r>
      <w:proofErr w:type="spellEnd"/>
    </w:p>
    <w:p w14:paraId="1C3D0C33" w14:textId="77777777" w:rsidR="0067533A" w:rsidRDefault="0067533A" w:rsidP="0067533A">
      <w:pPr>
        <w:pStyle w:val="ListParagraph"/>
        <w:numPr>
          <w:ilvl w:val="0"/>
          <w:numId w:val="198"/>
        </w:numPr>
      </w:pPr>
      <w:r>
        <w:t>Publication: Yes</w:t>
      </w:r>
    </w:p>
    <w:p w14:paraId="6D09B4AD" w14:textId="77777777" w:rsidR="0067533A" w:rsidRPr="00BE0C53" w:rsidRDefault="0067533A" w:rsidP="0067533A">
      <w:pPr>
        <w:pStyle w:val="ListParagraph"/>
        <w:numPr>
          <w:ilvl w:val="0"/>
          <w:numId w:val="198"/>
        </w:numPr>
      </w:pPr>
      <w:r>
        <w:t>Data Cleansing: No</w:t>
      </w:r>
    </w:p>
    <w:p w14:paraId="28653ADF" w14:textId="77777777" w:rsidR="00BE0C53" w:rsidRDefault="00BE0C53" w:rsidP="00BE0C53">
      <w:pPr>
        <w:pStyle w:val="Heading2"/>
        <w:numPr>
          <w:ilvl w:val="0"/>
          <w:numId w:val="18"/>
        </w:numPr>
      </w:pPr>
      <w:bookmarkStart w:id="37" w:name="_Toc62200691"/>
      <w:r w:rsidRPr="00BE0C53">
        <w:t>LITP End Users</w:t>
      </w:r>
      <w:r w:rsidR="0067533A">
        <w:t xml:space="preserve"> (Column AL</w:t>
      </w:r>
      <w:r w:rsidR="00BB5CC0">
        <w:t>)</w:t>
      </w:r>
      <w:bookmarkEnd w:id="37"/>
    </w:p>
    <w:p w14:paraId="4E9057C0" w14:textId="77777777" w:rsidR="00BB5CC0" w:rsidRDefault="00BB5CC0" w:rsidP="00BB5CC0">
      <w:pPr>
        <w:pStyle w:val="ListParagraph"/>
        <w:numPr>
          <w:ilvl w:val="0"/>
          <w:numId w:val="199"/>
        </w:numPr>
      </w:pPr>
      <w:r>
        <w:t xml:space="preserve">Variable:  </w:t>
      </w:r>
      <w:proofErr w:type="spellStart"/>
      <w:r w:rsidRPr="00BB5CC0">
        <w:t>litpendusers</w:t>
      </w:r>
      <w:proofErr w:type="spellEnd"/>
    </w:p>
    <w:p w14:paraId="12833951" w14:textId="77777777" w:rsidR="00BB5CC0" w:rsidRDefault="00DA1763" w:rsidP="00BB5CC0">
      <w:pPr>
        <w:pStyle w:val="ListParagraph"/>
        <w:numPr>
          <w:ilvl w:val="0"/>
          <w:numId w:val="199"/>
        </w:numPr>
      </w:pPr>
      <w:r>
        <w:t>Publication: Yes</w:t>
      </w:r>
    </w:p>
    <w:p w14:paraId="4F3AA6BA" w14:textId="77777777" w:rsidR="00BB5CC0" w:rsidRPr="00BB5CC0" w:rsidRDefault="00BB5CC0" w:rsidP="00BB5CC0">
      <w:pPr>
        <w:pStyle w:val="ListParagraph"/>
        <w:numPr>
          <w:ilvl w:val="0"/>
          <w:numId w:val="199"/>
        </w:numPr>
      </w:pPr>
      <w:r>
        <w:t xml:space="preserve">Data </w:t>
      </w:r>
      <w:r w:rsidR="0067533A">
        <w:t>Cleansing: No</w:t>
      </w:r>
    </w:p>
    <w:p w14:paraId="181B004B" w14:textId="77777777" w:rsidR="00BB5CC0" w:rsidRDefault="00BB5CC0" w:rsidP="00BB5CC0">
      <w:pPr>
        <w:pStyle w:val="Heading2"/>
        <w:numPr>
          <w:ilvl w:val="0"/>
          <w:numId w:val="18"/>
        </w:numPr>
      </w:pPr>
      <w:bookmarkStart w:id="38" w:name="_Toc62200692"/>
      <w:r w:rsidRPr="00BB5CC0">
        <w:lastRenderedPageBreak/>
        <w:t>OTP End Users</w:t>
      </w:r>
      <w:r w:rsidR="0067533A">
        <w:t xml:space="preserve"> (Column A</w:t>
      </w:r>
      <w:r w:rsidR="007A6665">
        <w:t>M</w:t>
      </w:r>
      <w:r>
        <w:t>)</w:t>
      </w:r>
      <w:bookmarkEnd w:id="38"/>
    </w:p>
    <w:p w14:paraId="5EE7051A" w14:textId="77777777" w:rsidR="00BB5CC0" w:rsidRDefault="00BB5CC0" w:rsidP="00BB5CC0">
      <w:pPr>
        <w:pStyle w:val="ListParagraph"/>
        <w:numPr>
          <w:ilvl w:val="0"/>
          <w:numId w:val="200"/>
        </w:numPr>
      </w:pPr>
      <w:r>
        <w:t xml:space="preserve">Variable:  </w:t>
      </w:r>
      <w:proofErr w:type="spellStart"/>
      <w:r w:rsidRPr="00BB5CC0">
        <w:t>otpendusers</w:t>
      </w:r>
      <w:proofErr w:type="spellEnd"/>
    </w:p>
    <w:p w14:paraId="5FBB97B3" w14:textId="77777777" w:rsidR="00BB5CC0" w:rsidRDefault="00DA1763" w:rsidP="00BB5CC0">
      <w:pPr>
        <w:pStyle w:val="ListParagraph"/>
        <w:numPr>
          <w:ilvl w:val="0"/>
          <w:numId w:val="200"/>
        </w:numPr>
      </w:pPr>
      <w:r>
        <w:t>Publication: Yes</w:t>
      </w:r>
    </w:p>
    <w:p w14:paraId="3AB7A564" w14:textId="77777777" w:rsidR="00BB5CC0" w:rsidRDefault="00BB5CC0" w:rsidP="00BB5CC0">
      <w:pPr>
        <w:pStyle w:val="ListParagraph"/>
        <w:numPr>
          <w:ilvl w:val="0"/>
          <w:numId w:val="200"/>
        </w:numPr>
      </w:pPr>
      <w:r>
        <w:t>Data C</w:t>
      </w:r>
      <w:r w:rsidR="0067533A">
        <w:t>leansing: No</w:t>
      </w:r>
    </w:p>
    <w:p w14:paraId="3250AE5E" w14:textId="77777777" w:rsidR="0067533A" w:rsidRDefault="0067533A" w:rsidP="0067533A">
      <w:pPr>
        <w:pStyle w:val="Heading2"/>
        <w:numPr>
          <w:ilvl w:val="0"/>
          <w:numId w:val="18"/>
        </w:numPr>
      </w:pPr>
      <w:bookmarkStart w:id="39" w:name="_Toc62200693"/>
      <w:r>
        <w:t xml:space="preserve">Description of Other Approved OTP </w:t>
      </w:r>
      <w:r w:rsidRPr="00BB5CC0">
        <w:t>End Users</w:t>
      </w:r>
      <w:r>
        <w:t xml:space="preserve"> (Column AN)</w:t>
      </w:r>
      <w:bookmarkEnd w:id="39"/>
    </w:p>
    <w:p w14:paraId="5C3E1919" w14:textId="77777777" w:rsidR="0067533A" w:rsidRDefault="0067533A" w:rsidP="0067533A">
      <w:pPr>
        <w:pStyle w:val="ListParagraph"/>
        <w:numPr>
          <w:ilvl w:val="0"/>
          <w:numId w:val="200"/>
        </w:numPr>
      </w:pPr>
      <w:r>
        <w:t xml:space="preserve">Variable:  </w:t>
      </w:r>
      <w:proofErr w:type="spellStart"/>
      <w:r w:rsidRPr="0067533A">
        <w:t>descofotherotpendusers</w:t>
      </w:r>
      <w:proofErr w:type="spellEnd"/>
    </w:p>
    <w:p w14:paraId="5555C2D3" w14:textId="77777777" w:rsidR="0067533A" w:rsidRDefault="0067533A" w:rsidP="0067533A">
      <w:pPr>
        <w:pStyle w:val="ListParagraph"/>
        <w:numPr>
          <w:ilvl w:val="0"/>
          <w:numId w:val="200"/>
        </w:numPr>
      </w:pPr>
      <w:r>
        <w:t>Publication: Yes</w:t>
      </w:r>
    </w:p>
    <w:p w14:paraId="56200453" w14:textId="77777777" w:rsidR="0067533A" w:rsidRPr="00BB5CC0" w:rsidRDefault="0067533A" w:rsidP="0067533A">
      <w:pPr>
        <w:pStyle w:val="ListParagraph"/>
        <w:numPr>
          <w:ilvl w:val="0"/>
          <w:numId w:val="200"/>
        </w:numPr>
      </w:pPr>
      <w:r>
        <w:t>Data Cleansing: No</w:t>
      </w:r>
    </w:p>
    <w:p w14:paraId="2552BEAB" w14:textId="77777777" w:rsidR="00BB5CC0" w:rsidRDefault="00BB5CC0" w:rsidP="00BB5CC0">
      <w:pPr>
        <w:pStyle w:val="Heading2"/>
        <w:numPr>
          <w:ilvl w:val="0"/>
          <w:numId w:val="18"/>
        </w:numPr>
      </w:pPr>
      <w:bookmarkStart w:id="40" w:name="_Toc62200694"/>
      <w:r w:rsidRPr="00BB5CC0">
        <w:t>IA End Users</w:t>
      </w:r>
      <w:r w:rsidR="0067533A">
        <w:t xml:space="preserve"> (Column AO</w:t>
      </w:r>
      <w:r>
        <w:t>)</w:t>
      </w:r>
      <w:bookmarkEnd w:id="40"/>
    </w:p>
    <w:p w14:paraId="726969C7" w14:textId="77777777" w:rsidR="00BB5CC0" w:rsidRDefault="00BB5CC0" w:rsidP="00BB5CC0">
      <w:pPr>
        <w:pStyle w:val="ListParagraph"/>
        <w:numPr>
          <w:ilvl w:val="0"/>
          <w:numId w:val="201"/>
        </w:numPr>
      </w:pPr>
      <w:r>
        <w:t xml:space="preserve">Variable:  </w:t>
      </w:r>
      <w:proofErr w:type="spellStart"/>
      <w:r w:rsidRPr="00BB5CC0">
        <w:t>iaendusers</w:t>
      </w:r>
      <w:proofErr w:type="spellEnd"/>
    </w:p>
    <w:p w14:paraId="510BF852" w14:textId="77777777" w:rsidR="00BB5CC0" w:rsidRDefault="00DA1763" w:rsidP="00BB5CC0">
      <w:pPr>
        <w:pStyle w:val="ListParagraph"/>
        <w:numPr>
          <w:ilvl w:val="0"/>
          <w:numId w:val="201"/>
        </w:numPr>
      </w:pPr>
      <w:r>
        <w:t>Publication: Yes</w:t>
      </w:r>
    </w:p>
    <w:p w14:paraId="53423389" w14:textId="77777777" w:rsidR="004671A0" w:rsidRPr="004671A0" w:rsidRDefault="00BB5CC0" w:rsidP="00D41869">
      <w:pPr>
        <w:pStyle w:val="ListParagraph"/>
        <w:numPr>
          <w:ilvl w:val="0"/>
          <w:numId w:val="201"/>
        </w:numPr>
      </w:pPr>
      <w:r>
        <w:t xml:space="preserve">Data </w:t>
      </w:r>
      <w:r w:rsidR="00D41869">
        <w:t>Cleansing: No</w:t>
      </w:r>
    </w:p>
    <w:p w14:paraId="2DBFEF21" w14:textId="77777777" w:rsidR="004671A0" w:rsidRDefault="004671A0" w:rsidP="004671A0">
      <w:pPr>
        <w:pStyle w:val="Heading2"/>
        <w:numPr>
          <w:ilvl w:val="0"/>
          <w:numId w:val="18"/>
        </w:numPr>
      </w:pPr>
      <w:bookmarkStart w:id="41" w:name="_Toc62200695"/>
      <w:r w:rsidRPr="004671A0">
        <w:t>Total Project Cost</w:t>
      </w:r>
      <w:r w:rsidR="00D41869">
        <w:t xml:space="preserve"> (Column AP</w:t>
      </w:r>
      <w:r>
        <w:t>)</w:t>
      </w:r>
      <w:bookmarkEnd w:id="41"/>
    </w:p>
    <w:p w14:paraId="37458F18" w14:textId="77777777" w:rsidR="004671A0" w:rsidRDefault="004671A0" w:rsidP="004671A0">
      <w:pPr>
        <w:pStyle w:val="ListParagraph"/>
        <w:numPr>
          <w:ilvl w:val="0"/>
          <w:numId w:val="210"/>
        </w:numPr>
      </w:pPr>
      <w:r>
        <w:t xml:space="preserve">Variable:  </w:t>
      </w:r>
      <w:proofErr w:type="spellStart"/>
      <w:r w:rsidRPr="004671A0">
        <w:t>totalprojectcost</w:t>
      </w:r>
      <w:proofErr w:type="spellEnd"/>
    </w:p>
    <w:p w14:paraId="028F57DA" w14:textId="77777777" w:rsidR="004671A0" w:rsidRDefault="00D41869" w:rsidP="004671A0">
      <w:pPr>
        <w:pStyle w:val="ListParagraph"/>
        <w:numPr>
          <w:ilvl w:val="0"/>
          <w:numId w:val="210"/>
        </w:numPr>
      </w:pPr>
      <w:r>
        <w:t>Publication: Yes</w:t>
      </w:r>
    </w:p>
    <w:p w14:paraId="5029E849" w14:textId="77777777" w:rsidR="004671A0" w:rsidRPr="004671A0" w:rsidRDefault="0042335B" w:rsidP="00D41869">
      <w:pPr>
        <w:pStyle w:val="ListParagraph"/>
        <w:numPr>
          <w:ilvl w:val="0"/>
          <w:numId w:val="210"/>
        </w:numPr>
      </w:pPr>
      <w:r>
        <w:t xml:space="preserve">Data Cleansing: Replace </w:t>
      </w:r>
      <w:r w:rsidR="00D41869">
        <w:t xml:space="preserve">the </w:t>
      </w:r>
      <w:r>
        <w:t>total project cost with</w:t>
      </w:r>
      <w:r w:rsidR="00D41869">
        <w:t xml:space="preserve"> the</w:t>
      </w:r>
      <w:r>
        <w:t xml:space="preserve"> loan amount if </w:t>
      </w:r>
      <w:r w:rsidR="00D41869">
        <w:t xml:space="preserve">the </w:t>
      </w:r>
      <w:r>
        <w:t>loan amount is greater</w:t>
      </w:r>
      <w:r w:rsidR="00D41869">
        <w:t xml:space="preserve"> the</w:t>
      </w:r>
      <w:r w:rsidR="00FC184D">
        <w:t xml:space="preserve"> total project cost. </w:t>
      </w:r>
      <w:r w:rsidR="00D41869" w:rsidRPr="00D41869">
        <w:t>Round off the values.</w:t>
      </w:r>
    </w:p>
    <w:p w14:paraId="72C12B29" w14:textId="77777777" w:rsidR="004671A0" w:rsidRDefault="004671A0" w:rsidP="004671A0">
      <w:pPr>
        <w:pStyle w:val="Heading2"/>
        <w:numPr>
          <w:ilvl w:val="0"/>
          <w:numId w:val="18"/>
        </w:numPr>
      </w:pPr>
      <w:bookmarkStart w:id="42" w:name="_Toc62200696"/>
      <w:r w:rsidRPr="004671A0">
        <w:t>Type of Jobs Reported</w:t>
      </w:r>
      <w:r w:rsidR="00D41869">
        <w:t xml:space="preserve"> (AQ</w:t>
      </w:r>
      <w:r w:rsidR="00056D80">
        <w:t>)</w:t>
      </w:r>
      <w:bookmarkEnd w:id="42"/>
    </w:p>
    <w:p w14:paraId="77A1B149" w14:textId="77777777" w:rsidR="00056D80" w:rsidRDefault="00056D80" w:rsidP="00F2747A">
      <w:pPr>
        <w:pStyle w:val="ListParagraph"/>
        <w:numPr>
          <w:ilvl w:val="0"/>
          <w:numId w:val="211"/>
        </w:numPr>
      </w:pPr>
      <w:r>
        <w:t xml:space="preserve">Variable:  </w:t>
      </w:r>
      <w:proofErr w:type="spellStart"/>
      <w:r w:rsidR="00F2747A" w:rsidRPr="00F2747A">
        <w:t>jobtype</w:t>
      </w:r>
      <w:proofErr w:type="spellEnd"/>
    </w:p>
    <w:p w14:paraId="111B4538" w14:textId="77777777" w:rsidR="00056D80" w:rsidRDefault="00056D80" w:rsidP="00056D80">
      <w:pPr>
        <w:pStyle w:val="ListParagraph"/>
        <w:numPr>
          <w:ilvl w:val="0"/>
          <w:numId w:val="211"/>
        </w:numPr>
      </w:pPr>
      <w:r>
        <w:t xml:space="preserve">Publication: </w:t>
      </w:r>
      <w:r w:rsidR="00D41869">
        <w:t>Yes</w:t>
      </w:r>
    </w:p>
    <w:p w14:paraId="5E3B2705" w14:textId="77777777" w:rsidR="00056D80" w:rsidRPr="00056D80" w:rsidRDefault="00056D80" w:rsidP="00056D80">
      <w:pPr>
        <w:pStyle w:val="ListParagraph"/>
        <w:numPr>
          <w:ilvl w:val="0"/>
          <w:numId w:val="211"/>
        </w:numPr>
      </w:pPr>
      <w:r>
        <w:t xml:space="preserve">Data Cleansing: </w:t>
      </w:r>
      <w:r w:rsidR="00D41869">
        <w:t>No</w:t>
      </w:r>
    </w:p>
    <w:p w14:paraId="1E54D511" w14:textId="77777777" w:rsidR="00056D80" w:rsidRDefault="00056D80" w:rsidP="00056D80">
      <w:pPr>
        <w:pStyle w:val="Heading2"/>
        <w:numPr>
          <w:ilvl w:val="0"/>
          <w:numId w:val="18"/>
        </w:numPr>
      </w:pPr>
      <w:bookmarkStart w:id="43" w:name="_Toc62200697"/>
      <w:r w:rsidRPr="00056D80">
        <w:t>Projected Permanent Jobs to Be Created at Businesses Financed</w:t>
      </w:r>
      <w:r w:rsidR="007A6665">
        <w:t xml:space="preserve"> (C</w:t>
      </w:r>
      <w:r w:rsidR="00D41869">
        <w:t>olumn AR</w:t>
      </w:r>
      <w:r>
        <w:t>)</w:t>
      </w:r>
      <w:bookmarkEnd w:id="43"/>
    </w:p>
    <w:p w14:paraId="377EB662" w14:textId="77777777" w:rsidR="00056D80" w:rsidRDefault="00056D80" w:rsidP="001645D4">
      <w:pPr>
        <w:pStyle w:val="ListParagraph"/>
        <w:numPr>
          <w:ilvl w:val="0"/>
          <w:numId w:val="212"/>
        </w:numPr>
      </w:pPr>
      <w:r>
        <w:t xml:space="preserve">Variable:  </w:t>
      </w:r>
      <w:proofErr w:type="spellStart"/>
      <w:r w:rsidR="001645D4" w:rsidRPr="001645D4">
        <w:t>projectedjobsbusiness</w:t>
      </w:r>
      <w:proofErr w:type="spellEnd"/>
    </w:p>
    <w:p w14:paraId="132792D7" w14:textId="77777777" w:rsidR="00056D80" w:rsidRDefault="00D41869" w:rsidP="00056D80">
      <w:pPr>
        <w:pStyle w:val="ListParagraph"/>
        <w:numPr>
          <w:ilvl w:val="0"/>
          <w:numId w:val="212"/>
        </w:numPr>
      </w:pPr>
      <w:r>
        <w:t>Publication: Yes</w:t>
      </w:r>
    </w:p>
    <w:p w14:paraId="7038EF49" w14:textId="77777777" w:rsidR="00056D80" w:rsidRPr="00056D80" w:rsidRDefault="00056D80" w:rsidP="00D41869">
      <w:pPr>
        <w:pStyle w:val="ListParagraph"/>
        <w:numPr>
          <w:ilvl w:val="0"/>
          <w:numId w:val="212"/>
        </w:numPr>
      </w:pPr>
      <w:r>
        <w:t xml:space="preserve">Data Cleansing: </w:t>
      </w:r>
      <w:r w:rsidR="00D41869" w:rsidRPr="00D41869">
        <w:t>Verify with the recipient for unusual and extreme values reported.</w:t>
      </w:r>
    </w:p>
    <w:p w14:paraId="5340B1AA" w14:textId="77777777" w:rsidR="000E6D5E" w:rsidRDefault="000E6D5E" w:rsidP="000E6D5E">
      <w:pPr>
        <w:pStyle w:val="Heading2"/>
        <w:numPr>
          <w:ilvl w:val="0"/>
          <w:numId w:val="18"/>
        </w:numPr>
      </w:pPr>
      <w:bookmarkStart w:id="44" w:name="_Toc62200698"/>
      <w:r w:rsidRPr="000E6D5E">
        <w:t xml:space="preserve">Projected Jobs to be Created </w:t>
      </w:r>
      <w:r>
        <w:t>–</w:t>
      </w:r>
      <w:r w:rsidRPr="000E6D5E">
        <w:t xml:space="preserve"> Construction</w:t>
      </w:r>
      <w:r w:rsidR="00D41869">
        <w:t xml:space="preserve"> (Column AS</w:t>
      </w:r>
      <w:r>
        <w:t>)</w:t>
      </w:r>
      <w:bookmarkEnd w:id="44"/>
    </w:p>
    <w:p w14:paraId="73ECA132" w14:textId="77777777" w:rsidR="000E6D5E" w:rsidRDefault="000E6D5E" w:rsidP="001645D4">
      <w:pPr>
        <w:pStyle w:val="ListParagraph"/>
        <w:numPr>
          <w:ilvl w:val="0"/>
          <w:numId w:val="213"/>
        </w:numPr>
      </w:pPr>
      <w:r>
        <w:t xml:space="preserve">Variable:  </w:t>
      </w:r>
      <w:proofErr w:type="spellStart"/>
      <w:r w:rsidR="001645D4" w:rsidRPr="001645D4">
        <w:t>projectedjobsconstruction</w:t>
      </w:r>
      <w:proofErr w:type="spellEnd"/>
    </w:p>
    <w:p w14:paraId="57F0DE38" w14:textId="77777777" w:rsidR="000E6D5E" w:rsidRDefault="00D41869" w:rsidP="000E6D5E">
      <w:pPr>
        <w:pStyle w:val="ListParagraph"/>
        <w:numPr>
          <w:ilvl w:val="0"/>
          <w:numId w:val="213"/>
        </w:numPr>
      </w:pPr>
      <w:r>
        <w:t>Publication: Yes</w:t>
      </w:r>
    </w:p>
    <w:p w14:paraId="4E89E947" w14:textId="77777777" w:rsidR="000E6D5E" w:rsidRPr="000E6D5E" w:rsidRDefault="000E6D5E" w:rsidP="00D41869">
      <w:pPr>
        <w:pStyle w:val="ListParagraph"/>
        <w:numPr>
          <w:ilvl w:val="0"/>
          <w:numId w:val="213"/>
        </w:numPr>
      </w:pPr>
      <w:r>
        <w:t xml:space="preserve">Data Cleansing: </w:t>
      </w:r>
      <w:r w:rsidR="00D41869" w:rsidRPr="00D41869">
        <w:t>Verify with the recipient for unusual and extreme values reported.</w:t>
      </w:r>
    </w:p>
    <w:p w14:paraId="1BC727F4" w14:textId="77777777" w:rsidR="000E6D5E" w:rsidRDefault="000E6D5E" w:rsidP="000E6D5E">
      <w:pPr>
        <w:pStyle w:val="Heading2"/>
        <w:numPr>
          <w:ilvl w:val="0"/>
          <w:numId w:val="18"/>
        </w:numPr>
      </w:pPr>
      <w:bookmarkStart w:id="45" w:name="_Toc62200699"/>
      <w:r w:rsidRPr="000E6D5E">
        <w:t>Projected Permanent Jobs to be Created at Tenant Businesses</w:t>
      </w:r>
      <w:r w:rsidR="00E41B9C">
        <w:t xml:space="preserve"> (Column AT</w:t>
      </w:r>
      <w:r>
        <w:t>)</w:t>
      </w:r>
      <w:bookmarkEnd w:id="45"/>
    </w:p>
    <w:p w14:paraId="42548957" w14:textId="77777777" w:rsidR="000E6D5E" w:rsidRDefault="000E6D5E" w:rsidP="000E6D5E">
      <w:pPr>
        <w:pStyle w:val="ListParagraph"/>
        <w:numPr>
          <w:ilvl w:val="0"/>
          <w:numId w:val="214"/>
        </w:numPr>
      </w:pPr>
      <w:r>
        <w:t xml:space="preserve">Variable:  </w:t>
      </w:r>
      <w:proofErr w:type="spellStart"/>
      <w:r w:rsidRPr="000E6D5E">
        <w:t>projectedftetenants</w:t>
      </w:r>
      <w:proofErr w:type="spellEnd"/>
    </w:p>
    <w:p w14:paraId="4025B64E" w14:textId="77777777" w:rsidR="000E6D5E" w:rsidRDefault="00E41B9C" w:rsidP="000E6D5E">
      <w:pPr>
        <w:pStyle w:val="ListParagraph"/>
        <w:numPr>
          <w:ilvl w:val="0"/>
          <w:numId w:val="214"/>
        </w:numPr>
      </w:pPr>
      <w:r>
        <w:t>Publication: Yes</w:t>
      </w:r>
    </w:p>
    <w:p w14:paraId="01CFB72A" w14:textId="77777777" w:rsidR="000E6D5E" w:rsidRPr="000E6D5E" w:rsidRDefault="000E6D5E" w:rsidP="00B77B2F">
      <w:pPr>
        <w:pStyle w:val="ListParagraph"/>
        <w:numPr>
          <w:ilvl w:val="0"/>
          <w:numId w:val="214"/>
        </w:numPr>
      </w:pPr>
      <w:r>
        <w:t xml:space="preserve">Data Cleansing: </w:t>
      </w:r>
      <w:r w:rsidR="00E41B9C" w:rsidRPr="00E41B9C">
        <w:t>Verify with the recipient for unusual and extreme values reported.</w:t>
      </w:r>
    </w:p>
    <w:p w14:paraId="18B27E28" w14:textId="77777777" w:rsidR="00C678BA" w:rsidRDefault="00C678BA" w:rsidP="00C678BA">
      <w:pPr>
        <w:pStyle w:val="Heading2"/>
        <w:numPr>
          <w:ilvl w:val="0"/>
          <w:numId w:val="18"/>
        </w:numPr>
      </w:pPr>
      <w:bookmarkStart w:id="46" w:name="_Toc62200700"/>
      <w:r w:rsidRPr="00C678BA">
        <w:lastRenderedPageBreak/>
        <w:t>Source of Job Estimates</w:t>
      </w:r>
      <w:r w:rsidR="00B77B2F">
        <w:t xml:space="preserve"> (Column AU</w:t>
      </w:r>
      <w:r>
        <w:t>)</w:t>
      </w:r>
      <w:bookmarkEnd w:id="46"/>
    </w:p>
    <w:p w14:paraId="129E8B58" w14:textId="77777777" w:rsidR="00C678BA" w:rsidRDefault="00C678BA" w:rsidP="00F2747A">
      <w:pPr>
        <w:pStyle w:val="ListParagraph"/>
        <w:numPr>
          <w:ilvl w:val="0"/>
          <w:numId w:val="218"/>
        </w:numPr>
      </w:pPr>
      <w:r>
        <w:t xml:space="preserve">Variable:  </w:t>
      </w:r>
      <w:proofErr w:type="spellStart"/>
      <w:r w:rsidR="00F2747A" w:rsidRPr="00F2747A">
        <w:t>jobsource</w:t>
      </w:r>
      <w:proofErr w:type="spellEnd"/>
    </w:p>
    <w:p w14:paraId="67546C09" w14:textId="77777777" w:rsidR="00C678BA" w:rsidRDefault="00C678BA" w:rsidP="00C678BA">
      <w:pPr>
        <w:pStyle w:val="ListParagraph"/>
        <w:numPr>
          <w:ilvl w:val="0"/>
          <w:numId w:val="218"/>
        </w:numPr>
      </w:pPr>
      <w:r>
        <w:t xml:space="preserve">Publication: </w:t>
      </w:r>
      <w:r w:rsidR="00B77B2F">
        <w:t>Yes</w:t>
      </w:r>
    </w:p>
    <w:p w14:paraId="2CC17089" w14:textId="77777777" w:rsidR="00C678BA" w:rsidRPr="00C678BA" w:rsidRDefault="00C678BA" w:rsidP="00C678BA">
      <w:pPr>
        <w:pStyle w:val="ListParagraph"/>
        <w:numPr>
          <w:ilvl w:val="0"/>
          <w:numId w:val="218"/>
        </w:numPr>
      </w:pPr>
      <w:r>
        <w:t xml:space="preserve">Data Cleansing: </w:t>
      </w:r>
      <w:r w:rsidR="00B77B2F">
        <w:t>No</w:t>
      </w:r>
    </w:p>
    <w:p w14:paraId="1406F464" w14:textId="77777777" w:rsidR="00C678BA" w:rsidRDefault="00C678BA" w:rsidP="00C678BA">
      <w:pPr>
        <w:pStyle w:val="Heading2"/>
        <w:numPr>
          <w:ilvl w:val="0"/>
          <w:numId w:val="18"/>
        </w:numPr>
      </w:pPr>
      <w:bookmarkStart w:id="47" w:name="_Toc62200701"/>
      <w:r w:rsidRPr="00C678BA">
        <w:t xml:space="preserve">Source of Job Estimates </w:t>
      </w:r>
      <w:r>
        <w:t>–</w:t>
      </w:r>
      <w:r w:rsidRPr="00C678BA">
        <w:t xml:space="preserve"> Other</w:t>
      </w:r>
      <w:r w:rsidR="00B77B2F">
        <w:t xml:space="preserve"> (Column AV</w:t>
      </w:r>
      <w:r>
        <w:t>)</w:t>
      </w:r>
      <w:bookmarkEnd w:id="47"/>
    </w:p>
    <w:p w14:paraId="69DA51C7" w14:textId="77777777" w:rsidR="00C678BA" w:rsidRDefault="00C678BA" w:rsidP="00F2747A">
      <w:pPr>
        <w:pStyle w:val="ListParagraph"/>
        <w:numPr>
          <w:ilvl w:val="0"/>
          <w:numId w:val="219"/>
        </w:numPr>
      </w:pPr>
      <w:r>
        <w:t xml:space="preserve">Variable:  </w:t>
      </w:r>
      <w:proofErr w:type="spellStart"/>
      <w:r w:rsidR="00F2747A" w:rsidRPr="00F2747A">
        <w:t>jobsourceother</w:t>
      </w:r>
      <w:proofErr w:type="spellEnd"/>
      <w:ins w:id="48" w:author="Do, Giang" w:date="2016-08-22T13:19:00Z">
        <w:r w:rsidR="00F2747A">
          <w:t xml:space="preserve"> </w:t>
        </w:r>
      </w:ins>
    </w:p>
    <w:p w14:paraId="77803AFF" w14:textId="77777777" w:rsidR="00C678BA" w:rsidRDefault="00C678BA" w:rsidP="00C678BA">
      <w:pPr>
        <w:pStyle w:val="ListParagraph"/>
        <w:numPr>
          <w:ilvl w:val="0"/>
          <w:numId w:val="219"/>
        </w:numPr>
      </w:pPr>
      <w:r>
        <w:t xml:space="preserve">Publication: </w:t>
      </w:r>
      <w:r w:rsidR="00B77B2F">
        <w:t>Yes</w:t>
      </w:r>
    </w:p>
    <w:p w14:paraId="0D644492" w14:textId="77777777" w:rsidR="00C678BA" w:rsidRPr="00C678BA" w:rsidRDefault="00C678BA" w:rsidP="00C678BA">
      <w:pPr>
        <w:pStyle w:val="ListParagraph"/>
        <w:numPr>
          <w:ilvl w:val="0"/>
          <w:numId w:val="219"/>
        </w:numPr>
      </w:pPr>
      <w:r>
        <w:t xml:space="preserve">Data Cleansing: </w:t>
      </w:r>
      <w:r w:rsidR="00B77B2F">
        <w:t>No</w:t>
      </w:r>
    </w:p>
    <w:p w14:paraId="5AA7594C" w14:textId="77777777" w:rsidR="00C678BA" w:rsidRDefault="00C678BA" w:rsidP="00C678BA">
      <w:pPr>
        <w:pStyle w:val="Heading2"/>
        <w:numPr>
          <w:ilvl w:val="0"/>
          <w:numId w:val="18"/>
        </w:numPr>
      </w:pPr>
      <w:bookmarkStart w:id="49" w:name="_Toc62200702"/>
      <w:r w:rsidRPr="00C678BA">
        <w:t>Community Facility</w:t>
      </w:r>
      <w:r w:rsidR="0059454A">
        <w:t xml:space="preserve"> (Column AW</w:t>
      </w:r>
      <w:r>
        <w:t>)</w:t>
      </w:r>
      <w:bookmarkEnd w:id="49"/>
    </w:p>
    <w:p w14:paraId="6119A4A7" w14:textId="77777777" w:rsidR="00C678BA" w:rsidRDefault="00C678BA" w:rsidP="0059454A">
      <w:pPr>
        <w:pStyle w:val="ListParagraph"/>
        <w:numPr>
          <w:ilvl w:val="0"/>
          <w:numId w:val="220"/>
        </w:numPr>
      </w:pPr>
      <w:r>
        <w:t xml:space="preserve">Variable:  </w:t>
      </w:r>
      <w:proofErr w:type="spellStart"/>
      <w:r w:rsidR="0059454A" w:rsidRPr="0059454A">
        <w:t>communityfacility</w:t>
      </w:r>
      <w:proofErr w:type="spellEnd"/>
    </w:p>
    <w:p w14:paraId="2FCE9806" w14:textId="77777777" w:rsidR="00C678BA" w:rsidRDefault="0059454A" w:rsidP="00C678BA">
      <w:pPr>
        <w:pStyle w:val="ListParagraph"/>
        <w:numPr>
          <w:ilvl w:val="0"/>
          <w:numId w:val="220"/>
        </w:numPr>
      </w:pPr>
      <w:r>
        <w:t>Publication: Yes</w:t>
      </w:r>
    </w:p>
    <w:p w14:paraId="23AAF39A" w14:textId="77777777" w:rsidR="00C678BA" w:rsidRPr="00C678BA" w:rsidRDefault="0059454A" w:rsidP="00C678BA">
      <w:pPr>
        <w:pStyle w:val="ListParagraph"/>
        <w:numPr>
          <w:ilvl w:val="0"/>
          <w:numId w:val="220"/>
        </w:numPr>
      </w:pPr>
      <w:r>
        <w:t>Data Cleansing: No</w:t>
      </w:r>
    </w:p>
    <w:p w14:paraId="7050111E" w14:textId="77777777" w:rsidR="00C678BA" w:rsidRDefault="00C678BA" w:rsidP="00C678BA">
      <w:pPr>
        <w:pStyle w:val="Heading2"/>
        <w:numPr>
          <w:ilvl w:val="0"/>
          <w:numId w:val="18"/>
        </w:numPr>
      </w:pPr>
      <w:bookmarkStart w:id="50" w:name="_Toc62200703"/>
      <w:r w:rsidRPr="00C678BA">
        <w:t>Capacity of Educational Community Facility</w:t>
      </w:r>
      <w:r w:rsidR="0059454A">
        <w:t xml:space="preserve"> (Column AX</w:t>
      </w:r>
      <w:r>
        <w:t>)</w:t>
      </w:r>
      <w:bookmarkEnd w:id="50"/>
    </w:p>
    <w:p w14:paraId="4AAD9240" w14:textId="77777777" w:rsidR="00C678BA" w:rsidRDefault="00C678BA" w:rsidP="001645D4">
      <w:pPr>
        <w:pStyle w:val="ListParagraph"/>
        <w:numPr>
          <w:ilvl w:val="0"/>
          <w:numId w:val="221"/>
        </w:numPr>
      </w:pPr>
      <w:r>
        <w:t xml:space="preserve">Variable:  </w:t>
      </w:r>
      <w:proofErr w:type="spellStart"/>
      <w:r w:rsidR="001645D4" w:rsidRPr="001645D4">
        <w:t>educationfacility</w:t>
      </w:r>
      <w:proofErr w:type="spellEnd"/>
    </w:p>
    <w:p w14:paraId="7FD07FE2" w14:textId="77777777" w:rsidR="00C678BA" w:rsidRDefault="007A256D" w:rsidP="00C678BA">
      <w:pPr>
        <w:pStyle w:val="ListParagraph"/>
        <w:numPr>
          <w:ilvl w:val="0"/>
          <w:numId w:val="221"/>
        </w:numPr>
      </w:pPr>
      <w:r>
        <w:t>Publication: Yes</w:t>
      </w:r>
    </w:p>
    <w:p w14:paraId="7CC6EABF" w14:textId="77777777" w:rsidR="00C678BA" w:rsidRPr="00C678BA" w:rsidRDefault="00C678BA" w:rsidP="0059454A">
      <w:pPr>
        <w:pStyle w:val="ListParagraph"/>
        <w:numPr>
          <w:ilvl w:val="0"/>
          <w:numId w:val="221"/>
        </w:numPr>
      </w:pPr>
      <w:r>
        <w:t xml:space="preserve">Data Cleansing: </w:t>
      </w:r>
      <w:r w:rsidR="0059454A" w:rsidRPr="0059454A">
        <w:t>Verify with the recipient for unusual and extreme values reported.</w:t>
      </w:r>
    </w:p>
    <w:p w14:paraId="7628A615" w14:textId="77777777" w:rsidR="00735F87" w:rsidRDefault="00735F87" w:rsidP="00735F87">
      <w:pPr>
        <w:pStyle w:val="Heading2"/>
        <w:numPr>
          <w:ilvl w:val="0"/>
          <w:numId w:val="18"/>
        </w:numPr>
      </w:pPr>
      <w:bookmarkStart w:id="51" w:name="_Toc62200704"/>
      <w:r w:rsidRPr="00735F87">
        <w:t>Capacity of Childcare Community Facility</w:t>
      </w:r>
      <w:r w:rsidR="0059454A">
        <w:t xml:space="preserve"> (Column AY</w:t>
      </w:r>
      <w:r>
        <w:t>)</w:t>
      </w:r>
      <w:bookmarkEnd w:id="51"/>
    </w:p>
    <w:p w14:paraId="107867D9" w14:textId="77777777" w:rsidR="00735F87" w:rsidRDefault="00735F87" w:rsidP="001645D4">
      <w:pPr>
        <w:pStyle w:val="ListParagraph"/>
        <w:numPr>
          <w:ilvl w:val="0"/>
          <w:numId w:val="222"/>
        </w:numPr>
      </w:pPr>
      <w:r>
        <w:t xml:space="preserve">Variable:  </w:t>
      </w:r>
      <w:proofErr w:type="spellStart"/>
      <w:r w:rsidR="001645D4" w:rsidRPr="001645D4">
        <w:t>childcarefacility</w:t>
      </w:r>
      <w:proofErr w:type="spellEnd"/>
    </w:p>
    <w:p w14:paraId="763498D1" w14:textId="77777777" w:rsidR="00735F87" w:rsidRDefault="007A256D" w:rsidP="00735F87">
      <w:pPr>
        <w:pStyle w:val="ListParagraph"/>
        <w:numPr>
          <w:ilvl w:val="0"/>
          <w:numId w:val="222"/>
        </w:numPr>
      </w:pPr>
      <w:r>
        <w:t>Publication: Yes</w:t>
      </w:r>
    </w:p>
    <w:p w14:paraId="5AD7717A" w14:textId="77777777" w:rsidR="00735F87" w:rsidRPr="00735F87" w:rsidRDefault="00735F87" w:rsidP="0059454A">
      <w:pPr>
        <w:pStyle w:val="ListParagraph"/>
        <w:numPr>
          <w:ilvl w:val="0"/>
          <w:numId w:val="222"/>
        </w:numPr>
      </w:pPr>
      <w:r>
        <w:t xml:space="preserve">Data Cleansing: </w:t>
      </w:r>
      <w:r w:rsidR="0059454A" w:rsidRPr="0059454A">
        <w:t>Verify with the recipient for unusual and extreme values reported.</w:t>
      </w:r>
    </w:p>
    <w:p w14:paraId="1629305C" w14:textId="77777777" w:rsidR="00735F87" w:rsidRDefault="00735F87" w:rsidP="00735F87">
      <w:pPr>
        <w:pStyle w:val="Heading2"/>
        <w:numPr>
          <w:ilvl w:val="0"/>
          <w:numId w:val="18"/>
        </w:numPr>
      </w:pPr>
      <w:bookmarkStart w:id="52" w:name="_Toc62200705"/>
      <w:r w:rsidRPr="00735F87">
        <w:t>Capacity of Healthcare Community Facility</w:t>
      </w:r>
      <w:r>
        <w:t xml:space="preserve"> (Column </w:t>
      </w:r>
      <w:r w:rsidR="0059454A">
        <w:t>AZ</w:t>
      </w:r>
      <w:r>
        <w:t>)</w:t>
      </w:r>
      <w:bookmarkEnd w:id="52"/>
    </w:p>
    <w:p w14:paraId="4531077F" w14:textId="77777777" w:rsidR="00735F87" w:rsidRDefault="00735F87" w:rsidP="001645D4">
      <w:pPr>
        <w:pStyle w:val="ListParagraph"/>
        <w:numPr>
          <w:ilvl w:val="0"/>
          <w:numId w:val="223"/>
        </w:numPr>
      </w:pPr>
      <w:r>
        <w:t xml:space="preserve">Variable:  </w:t>
      </w:r>
      <w:proofErr w:type="spellStart"/>
      <w:r w:rsidR="001645D4" w:rsidRPr="001645D4">
        <w:t>healthcarefacility</w:t>
      </w:r>
      <w:proofErr w:type="spellEnd"/>
    </w:p>
    <w:p w14:paraId="04F97752" w14:textId="77777777" w:rsidR="00735F87" w:rsidRDefault="005751AB" w:rsidP="00735F87">
      <w:pPr>
        <w:pStyle w:val="ListParagraph"/>
        <w:numPr>
          <w:ilvl w:val="0"/>
          <w:numId w:val="223"/>
        </w:numPr>
      </w:pPr>
      <w:r>
        <w:t>Publication: Yes</w:t>
      </w:r>
    </w:p>
    <w:p w14:paraId="716332A4" w14:textId="77777777" w:rsidR="00735F87" w:rsidRPr="00735F87" w:rsidRDefault="00735F87" w:rsidP="00BD2148">
      <w:pPr>
        <w:pStyle w:val="ListParagraph"/>
        <w:numPr>
          <w:ilvl w:val="0"/>
          <w:numId w:val="223"/>
        </w:numPr>
      </w:pPr>
      <w:r>
        <w:t xml:space="preserve">Data Cleansing: </w:t>
      </w:r>
      <w:r w:rsidR="00BD2148" w:rsidRPr="00BD2148">
        <w:t>Verify with the recipient for unusual and extreme values reported.</w:t>
      </w:r>
    </w:p>
    <w:p w14:paraId="059AC414" w14:textId="77777777" w:rsidR="00735F87" w:rsidRDefault="00735F87" w:rsidP="00735F87">
      <w:pPr>
        <w:pStyle w:val="Heading2"/>
        <w:numPr>
          <w:ilvl w:val="0"/>
          <w:numId w:val="18"/>
        </w:numPr>
      </w:pPr>
      <w:bookmarkStart w:id="53" w:name="_Toc62200706"/>
      <w:r w:rsidRPr="00735F87">
        <w:t>Capacity of Arts Center Community Facility</w:t>
      </w:r>
      <w:r w:rsidR="00755ABD">
        <w:t xml:space="preserve"> (Col</w:t>
      </w:r>
      <w:r w:rsidR="00BD2148">
        <w:t>umn BA</w:t>
      </w:r>
      <w:r>
        <w:t>)</w:t>
      </w:r>
      <w:bookmarkEnd w:id="53"/>
    </w:p>
    <w:p w14:paraId="1D60E88B" w14:textId="77777777" w:rsidR="00735F87" w:rsidRDefault="00735F87" w:rsidP="001645D4">
      <w:pPr>
        <w:pStyle w:val="ListParagraph"/>
        <w:numPr>
          <w:ilvl w:val="0"/>
          <w:numId w:val="224"/>
        </w:numPr>
      </w:pPr>
      <w:r>
        <w:t xml:space="preserve">Variable:  </w:t>
      </w:r>
      <w:proofErr w:type="spellStart"/>
      <w:r w:rsidR="001645D4" w:rsidRPr="001645D4">
        <w:t>artscenterfacility</w:t>
      </w:r>
      <w:proofErr w:type="spellEnd"/>
    </w:p>
    <w:p w14:paraId="29C5D598" w14:textId="77777777" w:rsidR="00735F87" w:rsidRDefault="005751AB" w:rsidP="00735F87">
      <w:pPr>
        <w:pStyle w:val="ListParagraph"/>
        <w:numPr>
          <w:ilvl w:val="0"/>
          <w:numId w:val="224"/>
        </w:numPr>
      </w:pPr>
      <w:r>
        <w:t>Publication: Yes</w:t>
      </w:r>
    </w:p>
    <w:p w14:paraId="259FEB6E" w14:textId="77777777" w:rsidR="00735F87" w:rsidRPr="00735F87" w:rsidRDefault="00735F87" w:rsidP="00BD2148">
      <w:pPr>
        <w:pStyle w:val="ListParagraph"/>
        <w:numPr>
          <w:ilvl w:val="0"/>
          <w:numId w:val="224"/>
        </w:numPr>
      </w:pPr>
      <w:r>
        <w:t xml:space="preserve">Data Cleansing: </w:t>
      </w:r>
      <w:r w:rsidR="00BD2148" w:rsidRPr="00BD2148">
        <w:t>Verify with the recipient for unusual and extreme values reported.</w:t>
      </w:r>
    </w:p>
    <w:p w14:paraId="0317B22E" w14:textId="77777777" w:rsidR="00735F87" w:rsidRDefault="00735F87" w:rsidP="00735F87">
      <w:pPr>
        <w:pStyle w:val="Heading2"/>
        <w:numPr>
          <w:ilvl w:val="0"/>
          <w:numId w:val="18"/>
        </w:numPr>
      </w:pPr>
      <w:bookmarkStart w:id="54" w:name="_Toc62200707"/>
      <w:r w:rsidRPr="00735F87">
        <w:t>Capacity of Other Community Facility</w:t>
      </w:r>
      <w:r w:rsidR="00BD2148">
        <w:t xml:space="preserve"> (Column BB</w:t>
      </w:r>
      <w:r>
        <w:t>)</w:t>
      </w:r>
      <w:bookmarkEnd w:id="54"/>
    </w:p>
    <w:p w14:paraId="3F1B52AC" w14:textId="77777777" w:rsidR="00735F87" w:rsidRDefault="00735F87" w:rsidP="001645D4">
      <w:pPr>
        <w:pStyle w:val="ListParagraph"/>
        <w:numPr>
          <w:ilvl w:val="0"/>
          <w:numId w:val="225"/>
        </w:numPr>
      </w:pPr>
      <w:r>
        <w:t xml:space="preserve">Variable:  </w:t>
      </w:r>
      <w:proofErr w:type="spellStart"/>
      <w:r w:rsidR="001645D4" w:rsidRPr="001645D4">
        <w:t>otherfacility</w:t>
      </w:r>
      <w:proofErr w:type="spellEnd"/>
    </w:p>
    <w:p w14:paraId="163F60AA" w14:textId="77777777" w:rsidR="00735F87" w:rsidRDefault="005751AB" w:rsidP="00735F87">
      <w:pPr>
        <w:pStyle w:val="ListParagraph"/>
        <w:numPr>
          <w:ilvl w:val="0"/>
          <w:numId w:val="225"/>
        </w:numPr>
      </w:pPr>
      <w:r>
        <w:t>Publication: Yes</w:t>
      </w:r>
    </w:p>
    <w:p w14:paraId="186C0B83" w14:textId="77777777" w:rsidR="00735F87" w:rsidRPr="00735F87" w:rsidRDefault="00735F87" w:rsidP="00BD2148">
      <w:pPr>
        <w:pStyle w:val="ListParagraph"/>
        <w:numPr>
          <w:ilvl w:val="0"/>
          <w:numId w:val="225"/>
        </w:numPr>
      </w:pPr>
      <w:r>
        <w:t xml:space="preserve">Data Cleansing: </w:t>
      </w:r>
      <w:r w:rsidR="00BD2148" w:rsidRPr="00BD2148">
        <w:t>Verify with the recipient for unusual and extreme values reported.</w:t>
      </w:r>
    </w:p>
    <w:p w14:paraId="04026B72" w14:textId="77777777" w:rsidR="00735F87" w:rsidRDefault="00735F87" w:rsidP="00735F87">
      <w:pPr>
        <w:pStyle w:val="Heading2"/>
        <w:numPr>
          <w:ilvl w:val="0"/>
          <w:numId w:val="18"/>
        </w:numPr>
      </w:pPr>
      <w:bookmarkStart w:id="55" w:name="_Toc62200708"/>
      <w:r w:rsidRPr="00735F87">
        <w:t xml:space="preserve">Square Feet of Real Estate </w:t>
      </w:r>
      <w:r>
        <w:t>–</w:t>
      </w:r>
      <w:r w:rsidRPr="00735F87">
        <w:t xml:space="preserve"> Total</w:t>
      </w:r>
      <w:r w:rsidR="00C70449">
        <w:t xml:space="preserve"> </w:t>
      </w:r>
      <w:r w:rsidR="00BD2148">
        <w:t>(Column BC</w:t>
      </w:r>
      <w:r>
        <w:t>)</w:t>
      </w:r>
      <w:bookmarkEnd w:id="55"/>
    </w:p>
    <w:p w14:paraId="6BE0B97F" w14:textId="77777777" w:rsidR="00735F87" w:rsidRDefault="00735F87" w:rsidP="00735F87">
      <w:pPr>
        <w:pStyle w:val="ListParagraph"/>
        <w:numPr>
          <w:ilvl w:val="0"/>
          <w:numId w:val="226"/>
        </w:numPr>
      </w:pPr>
      <w:r>
        <w:t xml:space="preserve">Variable:  </w:t>
      </w:r>
      <w:proofErr w:type="spellStart"/>
      <w:r w:rsidRPr="00735F87">
        <w:t>arearealestatetotal</w:t>
      </w:r>
      <w:proofErr w:type="spellEnd"/>
    </w:p>
    <w:p w14:paraId="2739291C" w14:textId="77777777" w:rsidR="00735F87" w:rsidRDefault="005751AB" w:rsidP="00735F87">
      <w:pPr>
        <w:pStyle w:val="ListParagraph"/>
        <w:numPr>
          <w:ilvl w:val="0"/>
          <w:numId w:val="226"/>
        </w:numPr>
      </w:pPr>
      <w:r>
        <w:lastRenderedPageBreak/>
        <w:t>Publication: Yes</w:t>
      </w:r>
    </w:p>
    <w:p w14:paraId="56EAE745" w14:textId="77777777" w:rsidR="00735F87" w:rsidRPr="00735F87" w:rsidRDefault="00735F87" w:rsidP="00F65842">
      <w:pPr>
        <w:pStyle w:val="ListParagraph"/>
        <w:numPr>
          <w:ilvl w:val="0"/>
          <w:numId w:val="226"/>
        </w:numPr>
      </w:pPr>
      <w:r>
        <w:t xml:space="preserve">Data Cleansing: </w:t>
      </w:r>
      <w:r w:rsidRPr="00735F87">
        <w:t>Calculate the total number of commercial</w:t>
      </w:r>
      <w:r w:rsidR="00BD2148">
        <w:t xml:space="preserve"> real estate square feet </w:t>
      </w:r>
      <w:r w:rsidR="00F65842">
        <w:t>by adding square feet of manufacture, office</w:t>
      </w:r>
      <w:r w:rsidRPr="00735F87">
        <w:t xml:space="preserve">, </w:t>
      </w:r>
      <w:r w:rsidR="00F65842">
        <w:t>and retail. Replace “Square Feet of Real Estates – Total”</w:t>
      </w:r>
      <w:r w:rsidR="00BD2148">
        <w:t xml:space="preserve"> with the calculated value above</w:t>
      </w:r>
      <w:r w:rsidRPr="00735F87">
        <w:t xml:space="preserve"> if </w:t>
      </w:r>
      <w:r w:rsidR="00F65842" w:rsidRPr="00F65842">
        <w:t xml:space="preserve">“Square Feet of Real Estates – Total” </w:t>
      </w:r>
      <w:r w:rsidRPr="00735F87">
        <w:t>is missing</w:t>
      </w:r>
      <w:r w:rsidR="00BD2148">
        <w:t xml:space="preserve">. </w:t>
      </w:r>
    </w:p>
    <w:p w14:paraId="0CB72294" w14:textId="77777777" w:rsidR="00F65842" w:rsidRDefault="00F65842" w:rsidP="00F65842">
      <w:pPr>
        <w:pStyle w:val="Heading2"/>
        <w:numPr>
          <w:ilvl w:val="0"/>
          <w:numId w:val="18"/>
        </w:numPr>
      </w:pPr>
      <w:bookmarkStart w:id="56" w:name="_Toc62200709"/>
      <w:r w:rsidRPr="00F65842">
        <w:t>Square Feet of Real Estate – Manufacturing</w:t>
      </w:r>
      <w:r w:rsidR="00BD2148">
        <w:t xml:space="preserve"> (Column BD</w:t>
      </w:r>
      <w:r>
        <w:t>)</w:t>
      </w:r>
      <w:bookmarkEnd w:id="56"/>
    </w:p>
    <w:p w14:paraId="68B63971" w14:textId="77777777" w:rsidR="00F65842" w:rsidRDefault="00F65842" w:rsidP="00F65842">
      <w:pPr>
        <w:pStyle w:val="ListParagraph"/>
        <w:numPr>
          <w:ilvl w:val="0"/>
          <w:numId w:val="227"/>
        </w:numPr>
      </w:pPr>
      <w:r>
        <w:t xml:space="preserve">Variable:  </w:t>
      </w:r>
      <w:proofErr w:type="spellStart"/>
      <w:r w:rsidRPr="00F65842">
        <w:t>sqfremanufacture</w:t>
      </w:r>
      <w:proofErr w:type="spellEnd"/>
    </w:p>
    <w:p w14:paraId="31C68E4D" w14:textId="77777777" w:rsidR="00F65842" w:rsidRDefault="00036FE6" w:rsidP="00F65842">
      <w:pPr>
        <w:pStyle w:val="ListParagraph"/>
        <w:numPr>
          <w:ilvl w:val="0"/>
          <w:numId w:val="227"/>
        </w:numPr>
      </w:pPr>
      <w:r>
        <w:t>Publication: Yes</w:t>
      </w:r>
    </w:p>
    <w:p w14:paraId="294DE92E" w14:textId="77777777" w:rsidR="00F65842" w:rsidRPr="00F65842" w:rsidRDefault="00F65842" w:rsidP="00BD2148">
      <w:pPr>
        <w:pStyle w:val="ListParagraph"/>
        <w:numPr>
          <w:ilvl w:val="0"/>
          <w:numId w:val="227"/>
        </w:numPr>
      </w:pPr>
      <w:r>
        <w:t xml:space="preserve">Data Cleansing: </w:t>
      </w:r>
      <w:r w:rsidR="00BD2148" w:rsidRPr="00BD2148">
        <w:t>Verify with the recipient for unusual and extreme values reported.</w:t>
      </w:r>
    </w:p>
    <w:p w14:paraId="2CF74EF2" w14:textId="77777777" w:rsidR="00F65842" w:rsidRDefault="00B16B1B" w:rsidP="00B16B1B">
      <w:pPr>
        <w:pStyle w:val="Heading2"/>
        <w:numPr>
          <w:ilvl w:val="0"/>
          <w:numId w:val="18"/>
        </w:numPr>
      </w:pPr>
      <w:bookmarkStart w:id="57" w:name="_Toc62200710"/>
      <w:r w:rsidRPr="00B16B1B">
        <w:t>Square Feet of Real Estate – Office</w:t>
      </w:r>
      <w:r w:rsidR="004C6C8D">
        <w:t xml:space="preserve"> (Column BE</w:t>
      </w:r>
      <w:r>
        <w:t>)</w:t>
      </w:r>
      <w:bookmarkEnd w:id="57"/>
    </w:p>
    <w:p w14:paraId="269C6D76" w14:textId="77777777" w:rsidR="00B16B1B" w:rsidRDefault="00B16B1B" w:rsidP="00B16B1B">
      <w:pPr>
        <w:pStyle w:val="ListParagraph"/>
        <w:numPr>
          <w:ilvl w:val="0"/>
          <w:numId w:val="228"/>
        </w:numPr>
      </w:pPr>
      <w:r>
        <w:t xml:space="preserve">Variable:  </w:t>
      </w:r>
      <w:proofErr w:type="spellStart"/>
      <w:r w:rsidRPr="00B16B1B">
        <w:t>sqfreoffice</w:t>
      </w:r>
      <w:proofErr w:type="spellEnd"/>
    </w:p>
    <w:p w14:paraId="5A200FA6" w14:textId="77777777" w:rsidR="00B16B1B" w:rsidRDefault="00036FE6" w:rsidP="00B16B1B">
      <w:pPr>
        <w:pStyle w:val="ListParagraph"/>
        <w:numPr>
          <w:ilvl w:val="0"/>
          <w:numId w:val="228"/>
        </w:numPr>
      </w:pPr>
      <w:r>
        <w:t>Publication: Yes</w:t>
      </w:r>
    </w:p>
    <w:p w14:paraId="1B052D99" w14:textId="77777777" w:rsidR="00B16B1B" w:rsidRPr="00B16B1B" w:rsidRDefault="00B16B1B" w:rsidP="004C6C8D">
      <w:pPr>
        <w:pStyle w:val="ListParagraph"/>
        <w:numPr>
          <w:ilvl w:val="0"/>
          <w:numId w:val="228"/>
        </w:numPr>
      </w:pPr>
      <w:r>
        <w:t xml:space="preserve">Data Cleansing: </w:t>
      </w:r>
      <w:r w:rsidR="004C6C8D" w:rsidRPr="004C6C8D">
        <w:t>Verify with the recipient for unusual and extreme values reported.</w:t>
      </w:r>
    </w:p>
    <w:p w14:paraId="30B2F557" w14:textId="77777777" w:rsidR="00B16B1B" w:rsidRDefault="00B16B1B" w:rsidP="00B16B1B">
      <w:pPr>
        <w:pStyle w:val="Heading2"/>
        <w:numPr>
          <w:ilvl w:val="0"/>
          <w:numId w:val="18"/>
        </w:numPr>
      </w:pPr>
      <w:bookmarkStart w:id="58" w:name="_Toc62200711"/>
      <w:r w:rsidRPr="00B16B1B">
        <w:t>Square Feet of Real Estate-Retail</w:t>
      </w:r>
      <w:r w:rsidR="00755ABD">
        <w:t xml:space="preserve"> (Colu</w:t>
      </w:r>
      <w:r w:rsidR="004C6C8D">
        <w:t>mn BF</w:t>
      </w:r>
      <w:r>
        <w:t>)</w:t>
      </w:r>
      <w:bookmarkEnd w:id="58"/>
    </w:p>
    <w:p w14:paraId="5C7ACB44" w14:textId="77777777" w:rsidR="00B16B1B" w:rsidRDefault="00B16B1B" w:rsidP="00B16B1B">
      <w:pPr>
        <w:pStyle w:val="ListParagraph"/>
        <w:numPr>
          <w:ilvl w:val="0"/>
          <w:numId w:val="229"/>
        </w:numPr>
      </w:pPr>
      <w:r>
        <w:t xml:space="preserve">Variable:  </w:t>
      </w:r>
      <w:proofErr w:type="spellStart"/>
      <w:r w:rsidRPr="00B16B1B">
        <w:t>sqfreretail</w:t>
      </w:r>
      <w:proofErr w:type="spellEnd"/>
    </w:p>
    <w:p w14:paraId="6DD4E689" w14:textId="77777777" w:rsidR="00B16B1B" w:rsidRDefault="00036FE6" w:rsidP="00B16B1B">
      <w:pPr>
        <w:pStyle w:val="ListParagraph"/>
        <w:numPr>
          <w:ilvl w:val="0"/>
          <w:numId w:val="229"/>
        </w:numPr>
      </w:pPr>
      <w:r>
        <w:t>Publication: Yes</w:t>
      </w:r>
    </w:p>
    <w:p w14:paraId="1B9D191F" w14:textId="77777777" w:rsidR="00B16B1B" w:rsidRPr="00B16B1B" w:rsidRDefault="00B16B1B" w:rsidP="004C6C8D">
      <w:pPr>
        <w:pStyle w:val="ListParagraph"/>
        <w:numPr>
          <w:ilvl w:val="0"/>
          <w:numId w:val="229"/>
        </w:numPr>
      </w:pPr>
      <w:r>
        <w:t xml:space="preserve">Data Cleansing: </w:t>
      </w:r>
      <w:r w:rsidR="004C6C8D" w:rsidRPr="004C6C8D">
        <w:t>Verify with the recipient for unusual and extreme values reported.</w:t>
      </w:r>
    </w:p>
    <w:p w14:paraId="74D97DC5" w14:textId="77777777" w:rsidR="00B16B1B" w:rsidRDefault="00B16B1B" w:rsidP="00B16B1B">
      <w:pPr>
        <w:pStyle w:val="Heading2"/>
        <w:numPr>
          <w:ilvl w:val="0"/>
          <w:numId w:val="18"/>
        </w:numPr>
      </w:pPr>
      <w:bookmarkStart w:id="59" w:name="_Toc62200712"/>
      <w:r w:rsidRPr="00B16B1B">
        <w:t>Housing Units – Sale</w:t>
      </w:r>
      <w:r w:rsidR="00C467A1">
        <w:t xml:space="preserve"> (Column BG</w:t>
      </w:r>
      <w:r>
        <w:t>)</w:t>
      </w:r>
      <w:bookmarkEnd w:id="59"/>
    </w:p>
    <w:p w14:paraId="56BAE1A8" w14:textId="77777777" w:rsidR="00B16B1B" w:rsidRDefault="00B16B1B" w:rsidP="00B16B1B">
      <w:pPr>
        <w:pStyle w:val="ListParagraph"/>
        <w:numPr>
          <w:ilvl w:val="0"/>
          <w:numId w:val="230"/>
        </w:numPr>
      </w:pPr>
      <w:r>
        <w:t xml:space="preserve">Variable:  </w:t>
      </w:r>
      <w:proofErr w:type="spellStart"/>
      <w:r w:rsidRPr="00B16B1B">
        <w:t>housingunitssale</w:t>
      </w:r>
      <w:proofErr w:type="spellEnd"/>
    </w:p>
    <w:p w14:paraId="5A6FC3DE" w14:textId="77777777" w:rsidR="00B16B1B" w:rsidRDefault="00C467A1" w:rsidP="00B16B1B">
      <w:pPr>
        <w:pStyle w:val="ListParagraph"/>
        <w:numPr>
          <w:ilvl w:val="0"/>
          <w:numId w:val="230"/>
        </w:numPr>
      </w:pPr>
      <w:r>
        <w:t>Publication: Yes</w:t>
      </w:r>
    </w:p>
    <w:p w14:paraId="0CBA13B0" w14:textId="77777777" w:rsidR="00B16B1B" w:rsidRPr="00B16B1B" w:rsidRDefault="00B16B1B" w:rsidP="00C467A1">
      <w:pPr>
        <w:pStyle w:val="ListParagraph"/>
        <w:numPr>
          <w:ilvl w:val="0"/>
          <w:numId w:val="230"/>
        </w:numPr>
      </w:pPr>
      <w:r>
        <w:t xml:space="preserve">Data Cleansing: </w:t>
      </w:r>
      <w:r w:rsidR="00C467A1" w:rsidRPr="00C467A1">
        <w:t>Verify with the recipient for unusual and extreme values reported.</w:t>
      </w:r>
    </w:p>
    <w:p w14:paraId="5991F9F6" w14:textId="77777777" w:rsidR="00B16B1B" w:rsidRDefault="00B16B1B" w:rsidP="00B16B1B">
      <w:pPr>
        <w:pStyle w:val="Heading2"/>
        <w:numPr>
          <w:ilvl w:val="0"/>
          <w:numId w:val="18"/>
        </w:numPr>
      </w:pPr>
      <w:bookmarkStart w:id="60" w:name="_Toc62200713"/>
      <w:r w:rsidRPr="00B16B1B">
        <w:t>Housing Units – Rental</w:t>
      </w:r>
      <w:r w:rsidR="00C467A1">
        <w:t xml:space="preserve"> (Column BH</w:t>
      </w:r>
      <w:r>
        <w:t>)</w:t>
      </w:r>
      <w:bookmarkEnd w:id="60"/>
    </w:p>
    <w:p w14:paraId="502F46F4" w14:textId="77777777" w:rsidR="00B16B1B" w:rsidRDefault="00B16B1B" w:rsidP="00B16B1B">
      <w:pPr>
        <w:pStyle w:val="ListParagraph"/>
        <w:numPr>
          <w:ilvl w:val="0"/>
          <w:numId w:val="231"/>
        </w:numPr>
      </w:pPr>
      <w:r>
        <w:t xml:space="preserve">Variable:  </w:t>
      </w:r>
      <w:proofErr w:type="spellStart"/>
      <w:r w:rsidRPr="00B16B1B">
        <w:t>housingunitsrent</w:t>
      </w:r>
      <w:proofErr w:type="spellEnd"/>
    </w:p>
    <w:p w14:paraId="40C1F0C2" w14:textId="77777777" w:rsidR="00B16B1B" w:rsidRDefault="00B16B1B" w:rsidP="00B16B1B">
      <w:pPr>
        <w:pStyle w:val="ListParagraph"/>
        <w:numPr>
          <w:ilvl w:val="0"/>
          <w:numId w:val="231"/>
        </w:numPr>
      </w:pPr>
      <w:r>
        <w:t>Publicat</w:t>
      </w:r>
      <w:r w:rsidR="00C467A1">
        <w:t>ion: Yes</w:t>
      </w:r>
    </w:p>
    <w:p w14:paraId="6B3E0E74" w14:textId="77777777" w:rsidR="00B16B1B" w:rsidRPr="00B16B1B" w:rsidRDefault="00B16B1B" w:rsidP="00C467A1">
      <w:pPr>
        <w:pStyle w:val="ListParagraph"/>
        <w:numPr>
          <w:ilvl w:val="0"/>
          <w:numId w:val="231"/>
        </w:numPr>
      </w:pPr>
      <w:r>
        <w:t xml:space="preserve">Data Cleansing: </w:t>
      </w:r>
      <w:r w:rsidR="00C467A1" w:rsidRPr="00C467A1">
        <w:t>Verify with the recipient for unusual and extreme values reported.</w:t>
      </w:r>
    </w:p>
    <w:p w14:paraId="46BD5906" w14:textId="77777777" w:rsidR="00B16B1B" w:rsidRDefault="00B16B1B" w:rsidP="00B16B1B">
      <w:pPr>
        <w:pStyle w:val="Heading2"/>
        <w:numPr>
          <w:ilvl w:val="0"/>
          <w:numId w:val="18"/>
        </w:numPr>
      </w:pPr>
      <w:bookmarkStart w:id="61" w:name="_Toc62200714"/>
      <w:r w:rsidRPr="00B16B1B">
        <w:t>Affordable Housing Units – Sale</w:t>
      </w:r>
      <w:r w:rsidR="00C467A1">
        <w:t xml:space="preserve"> (Column BI</w:t>
      </w:r>
      <w:r>
        <w:t>)</w:t>
      </w:r>
      <w:bookmarkEnd w:id="61"/>
    </w:p>
    <w:p w14:paraId="690D0FC6" w14:textId="77777777" w:rsidR="00B16B1B" w:rsidRDefault="00B16B1B" w:rsidP="00B16B1B">
      <w:pPr>
        <w:pStyle w:val="ListParagraph"/>
        <w:numPr>
          <w:ilvl w:val="0"/>
          <w:numId w:val="232"/>
        </w:numPr>
      </w:pPr>
      <w:r>
        <w:t xml:space="preserve">Variable:  </w:t>
      </w:r>
      <w:proofErr w:type="spellStart"/>
      <w:r w:rsidRPr="00B16B1B">
        <w:t>affordablehousesale</w:t>
      </w:r>
      <w:proofErr w:type="spellEnd"/>
    </w:p>
    <w:p w14:paraId="3522FB8B" w14:textId="77777777" w:rsidR="00B16B1B" w:rsidRDefault="00036FE6" w:rsidP="00B16B1B">
      <w:pPr>
        <w:pStyle w:val="ListParagraph"/>
        <w:numPr>
          <w:ilvl w:val="0"/>
          <w:numId w:val="232"/>
        </w:numPr>
      </w:pPr>
      <w:r>
        <w:t>Publication: Yes</w:t>
      </w:r>
    </w:p>
    <w:p w14:paraId="1A18CA75" w14:textId="77777777" w:rsidR="00B16B1B" w:rsidRPr="00B16B1B" w:rsidRDefault="00B16B1B" w:rsidP="00C467A1">
      <w:pPr>
        <w:pStyle w:val="ListParagraph"/>
        <w:numPr>
          <w:ilvl w:val="0"/>
          <w:numId w:val="232"/>
        </w:numPr>
      </w:pPr>
      <w:r>
        <w:t xml:space="preserve">Data Cleansing: </w:t>
      </w:r>
      <w:r w:rsidR="00C467A1" w:rsidRPr="00C467A1">
        <w:t>Verify with the recipient for unusual and extreme values reported.</w:t>
      </w:r>
    </w:p>
    <w:p w14:paraId="441B9E81" w14:textId="77777777" w:rsidR="00B1281D" w:rsidRDefault="00B1281D" w:rsidP="00B1281D">
      <w:pPr>
        <w:pStyle w:val="Heading2"/>
        <w:numPr>
          <w:ilvl w:val="0"/>
          <w:numId w:val="18"/>
        </w:numPr>
      </w:pPr>
      <w:bookmarkStart w:id="62" w:name="_Toc62200715"/>
      <w:r w:rsidRPr="00B1281D">
        <w:t>Affordable Housing Units – Rental</w:t>
      </w:r>
      <w:r w:rsidR="00C467A1">
        <w:t xml:space="preserve"> (Column BJ</w:t>
      </w:r>
      <w:r>
        <w:t>)</w:t>
      </w:r>
      <w:bookmarkEnd w:id="62"/>
    </w:p>
    <w:p w14:paraId="729C96F3" w14:textId="77777777" w:rsidR="00B1281D" w:rsidRDefault="00B1281D" w:rsidP="00B1281D">
      <w:pPr>
        <w:pStyle w:val="ListParagraph"/>
        <w:numPr>
          <w:ilvl w:val="0"/>
          <w:numId w:val="233"/>
        </w:numPr>
      </w:pPr>
      <w:r>
        <w:t xml:space="preserve">Variable:  </w:t>
      </w:r>
      <w:proofErr w:type="spellStart"/>
      <w:r w:rsidRPr="00B1281D">
        <w:t>affordablehouserent</w:t>
      </w:r>
      <w:proofErr w:type="spellEnd"/>
    </w:p>
    <w:p w14:paraId="7C57CB2E" w14:textId="77777777" w:rsidR="00B1281D" w:rsidRDefault="00036FE6" w:rsidP="00B1281D">
      <w:pPr>
        <w:pStyle w:val="ListParagraph"/>
        <w:numPr>
          <w:ilvl w:val="0"/>
          <w:numId w:val="233"/>
        </w:numPr>
      </w:pPr>
      <w:r>
        <w:t>Publication: Yes</w:t>
      </w:r>
    </w:p>
    <w:p w14:paraId="4F1A9AEC" w14:textId="77777777" w:rsidR="00B1281D" w:rsidRPr="00B1281D" w:rsidRDefault="00B1281D" w:rsidP="00C467A1">
      <w:pPr>
        <w:pStyle w:val="ListParagraph"/>
        <w:numPr>
          <w:ilvl w:val="0"/>
          <w:numId w:val="233"/>
        </w:numPr>
      </w:pPr>
      <w:r>
        <w:t xml:space="preserve">Data Cleansing: </w:t>
      </w:r>
      <w:r w:rsidR="00C467A1" w:rsidRPr="00C467A1">
        <w:t>Verify with the recipient for unusual and extreme values reported.</w:t>
      </w:r>
    </w:p>
    <w:p w14:paraId="4AB62946" w14:textId="77777777" w:rsidR="00B1281D" w:rsidRDefault="00B1281D" w:rsidP="00B1281D">
      <w:pPr>
        <w:pStyle w:val="Heading2"/>
        <w:numPr>
          <w:ilvl w:val="0"/>
          <w:numId w:val="18"/>
        </w:numPr>
      </w:pPr>
      <w:bookmarkStart w:id="63" w:name="_Toc62200716"/>
      <w:r w:rsidRPr="00B1281D">
        <w:lastRenderedPageBreak/>
        <w:t xml:space="preserve">Other Impact (1) </w:t>
      </w:r>
      <w:r>
        <w:t>–</w:t>
      </w:r>
      <w:r w:rsidRPr="00B1281D">
        <w:t xml:space="preserve"> Explain</w:t>
      </w:r>
      <w:r w:rsidR="00C467A1">
        <w:t xml:space="preserve"> (Column BK</w:t>
      </w:r>
      <w:r>
        <w:t>)</w:t>
      </w:r>
      <w:bookmarkEnd w:id="63"/>
    </w:p>
    <w:p w14:paraId="495A3E97" w14:textId="77777777" w:rsidR="00B1281D" w:rsidRDefault="00B1281D" w:rsidP="00B1281D">
      <w:pPr>
        <w:pStyle w:val="ListParagraph"/>
        <w:numPr>
          <w:ilvl w:val="0"/>
          <w:numId w:val="234"/>
        </w:numPr>
      </w:pPr>
      <w:r>
        <w:t xml:space="preserve">Variable:  </w:t>
      </w:r>
      <w:r w:rsidRPr="00B1281D">
        <w:t>otherimpact1explain</w:t>
      </w:r>
    </w:p>
    <w:p w14:paraId="262010BB" w14:textId="77777777" w:rsidR="00B1281D" w:rsidRDefault="004E663C" w:rsidP="00B1281D">
      <w:pPr>
        <w:pStyle w:val="ListParagraph"/>
        <w:numPr>
          <w:ilvl w:val="0"/>
          <w:numId w:val="234"/>
        </w:numPr>
      </w:pPr>
      <w:r>
        <w:t>Publication: No</w:t>
      </w:r>
    </w:p>
    <w:p w14:paraId="372EA2A9" w14:textId="77777777" w:rsidR="00B1281D" w:rsidRPr="00B1281D" w:rsidRDefault="00B1281D" w:rsidP="00B1281D">
      <w:pPr>
        <w:pStyle w:val="ListParagraph"/>
        <w:numPr>
          <w:ilvl w:val="0"/>
          <w:numId w:val="234"/>
        </w:numPr>
      </w:pPr>
      <w:r>
        <w:t xml:space="preserve">Data Cleansing: </w:t>
      </w:r>
      <w:r w:rsidR="00C467A1">
        <w:t>No</w:t>
      </w:r>
    </w:p>
    <w:p w14:paraId="1323073D" w14:textId="77777777" w:rsidR="00B1281D" w:rsidRDefault="00B1281D" w:rsidP="00B1281D">
      <w:pPr>
        <w:pStyle w:val="Heading2"/>
        <w:numPr>
          <w:ilvl w:val="0"/>
          <w:numId w:val="18"/>
        </w:numPr>
      </w:pPr>
      <w:bookmarkStart w:id="64" w:name="_Toc62200717"/>
      <w:r w:rsidRPr="00B1281D">
        <w:t>Other Impact (1) - Number of Units</w:t>
      </w:r>
      <w:r w:rsidR="00C467A1">
        <w:t xml:space="preserve"> (Column BL</w:t>
      </w:r>
      <w:r>
        <w:t>)</w:t>
      </w:r>
      <w:bookmarkEnd w:id="64"/>
    </w:p>
    <w:p w14:paraId="41D95A78" w14:textId="77777777" w:rsidR="00B1281D" w:rsidRDefault="00B1281D" w:rsidP="00B1281D">
      <w:pPr>
        <w:pStyle w:val="ListParagraph"/>
        <w:numPr>
          <w:ilvl w:val="0"/>
          <w:numId w:val="235"/>
        </w:numPr>
      </w:pPr>
      <w:r>
        <w:t xml:space="preserve">Variable:  </w:t>
      </w:r>
      <w:r w:rsidRPr="00B1281D">
        <w:t>otherimpact1numberofunits</w:t>
      </w:r>
    </w:p>
    <w:p w14:paraId="4A7086FC" w14:textId="77777777" w:rsidR="00B1281D" w:rsidRDefault="004E663C" w:rsidP="00B1281D">
      <w:pPr>
        <w:pStyle w:val="ListParagraph"/>
        <w:numPr>
          <w:ilvl w:val="0"/>
          <w:numId w:val="235"/>
        </w:numPr>
      </w:pPr>
      <w:r>
        <w:t>Publication: No</w:t>
      </w:r>
    </w:p>
    <w:p w14:paraId="59F73FC5" w14:textId="77777777" w:rsidR="00B1281D" w:rsidRPr="00B1281D" w:rsidRDefault="00B1281D" w:rsidP="00B1281D">
      <w:pPr>
        <w:pStyle w:val="ListParagraph"/>
        <w:numPr>
          <w:ilvl w:val="0"/>
          <w:numId w:val="235"/>
        </w:numPr>
      </w:pPr>
      <w:r>
        <w:t xml:space="preserve">Data Cleansing: </w:t>
      </w:r>
      <w:r w:rsidR="00D31A17">
        <w:t>No</w:t>
      </w:r>
    </w:p>
    <w:p w14:paraId="7D565AAE" w14:textId="77777777" w:rsidR="00B1281D" w:rsidRDefault="00B1281D" w:rsidP="00B1281D">
      <w:pPr>
        <w:pStyle w:val="Heading2"/>
        <w:numPr>
          <w:ilvl w:val="0"/>
          <w:numId w:val="18"/>
        </w:numPr>
      </w:pPr>
      <w:bookmarkStart w:id="65" w:name="_Toc62200718"/>
      <w:r w:rsidRPr="00B1281D">
        <w:t xml:space="preserve">Other Impact (2) </w:t>
      </w:r>
      <w:r>
        <w:t>–</w:t>
      </w:r>
      <w:r w:rsidRPr="00B1281D">
        <w:t xml:space="preserve"> Explain</w:t>
      </w:r>
      <w:r w:rsidR="00D31A17">
        <w:t xml:space="preserve"> (Column BM</w:t>
      </w:r>
      <w:r>
        <w:t>)</w:t>
      </w:r>
      <w:bookmarkEnd w:id="65"/>
    </w:p>
    <w:p w14:paraId="74E1B78C" w14:textId="77777777" w:rsidR="00B1281D" w:rsidRDefault="00B1281D" w:rsidP="00B1281D">
      <w:pPr>
        <w:pStyle w:val="ListParagraph"/>
        <w:numPr>
          <w:ilvl w:val="0"/>
          <w:numId w:val="236"/>
        </w:numPr>
      </w:pPr>
      <w:r>
        <w:t>Variable:  otherimpact2explain</w:t>
      </w:r>
    </w:p>
    <w:p w14:paraId="124B7D42" w14:textId="77777777" w:rsidR="00B1281D" w:rsidRDefault="004E663C" w:rsidP="00B1281D">
      <w:pPr>
        <w:pStyle w:val="ListParagraph"/>
        <w:numPr>
          <w:ilvl w:val="0"/>
          <w:numId w:val="236"/>
        </w:numPr>
      </w:pPr>
      <w:r>
        <w:t>Publication: No</w:t>
      </w:r>
    </w:p>
    <w:p w14:paraId="75110924" w14:textId="77777777" w:rsidR="00B1281D" w:rsidRPr="00B1281D" w:rsidRDefault="00B1281D" w:rsidP="00B1281D">
      <w:pPr>
        <w:pStyle w:val="ListParagraph"/>
        <w:numPr>
          <w:ilvl w:val="0"/>
          <w:numId w:val="236"/>
        </w:numPr>
      </w:pPr>
      <w:r>
        <w:t xml:space="preserve">Data Cleansing: </w:t>
      </w:r>
      <w:r w:rsidR="00D31A17">
        <w:t>No</w:t>
      </w:r>
    </w:p>
    <w:p w14:paraId="2998A4D0" w14:textId="77777777" w:rsidR="00B1281D" w:rsidRDefault="00B1281D" w:rsidP="00B1281D">
      <w:pPr>
        <w:pStyle w:val="Heading2"/>
        <w:numPr>
          <w:ilvl w:val="0"/>
          <w:numId w:val="18"/>
        </w:numPr>
      </w:pPr>
      <w:bookmarkStart w:id="66" w:name="_Toc62200719"/>
      <w:r w:rsidRPr="00B1281D">
        <w:t>Other Impact (2) - Number of Units</w:t>
      </w:r>
      <w:r w:rsidR="00D31A17">
        <w:t xml:space="preserve"> (Column BN</w:t>
      </w:r>
      <w:r>
        <w:t>)</w:t>
      </w:r>
      <w:bookmarkEnd w:id="66"/>
    </w:p>
    <w:p w14:paraId="5FF7876B" w14:textId="77777777" w:rsidR="00B1281D" w:rsidRDefault="00B1281D" w:rsidP="00B1281D">
      <w:pPr>
        <w:pStyle w:val="ListParagraph"/>
        <w:numPr>
          <w:ilvl w:val="0"/>
          <w:numId w:val="237"/>
        </w:numPr>
      </w:pPr>
      <w:r>
        <w:t xml:space="preserve">Variable:  </w:t>
      </w:r>
      <w:r w:rsidRPr="00B1281D">
        <w:t>otherimpact2numberofunits</w:t>
      </w:r>
    </w:p>
    <w:p w14:paraId="3612F521" w14:textId="77777777" w:rsidR="00B1281D" w:rsidRDefault="004E663C" w:rsidP="00B1281D">
      <w:pPr>
        <w:pStyle w:val="ListParagraph"/>
        <w:numPr>
          <w:ilvl w:val="0"/>
          <w:numId w:val="237"/>
        </w:numPr>
      </w:pPr>
      <w:r>
        <w:t>Publication: No</w:t>
      </w:r>
    </w:p>
    <w:p w14:paraId="1052C3FD" w14:textId="77777777" w:rsidR="00B1281D" w:rsidRDefault="00B1281D" w:rsidP="00B1281D">
      <w:pPr>
        <w:pStyle w:val="ListParagraph"/>
        <w:numPr>
          <w:ilvl w:val="0"/>
          <w:numId w:val="237"/>
        </w:numPr>
      </w:pPr>
      <w:r>
        <w:t xml:space="preserve">Data Cleansing: </w:t>
      </w:r>
      <w:r w:rsidR="00D31A17">
        <w:t>No</w:t>
      </w:r>
    </w:p>
    <w:p w14:paraId="523581F2" w14:textId="77777777" w:rsidR="00D31A17" w:rsidRDefault="00D31A17" w:rsidP="00D31A17">
      <w:pPr>
        <w:pStyle w:val="ListParagraph"/>
        <w:ind w:left="1440"/>
      </w:pPr>
    </w:p>
    <w:p w14:paraId="69C7143A" w14:textId="77777777" w:rsidR="00D31A17" w:rsidRPr="00390EE8" w:rsidRDefault="00390EE8" w:rsidP="00EB52BD">
      <w:pPr>
        <w:pStyle w:val="ListParagraph"/>
        <w:numPr>
          <w:ilvl w:val="0"/>
          <w:numId w:val="15"/>
        </w:num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CDFI TLR Address</w:t>
      </w:r>
    </w:p>
    <w:p w14:paraId="155FE3D1" w14:textId="77777777" w:rsidR="00390EE8" w:rsidRPr="00390EE8" w:rsidRDefault="00390EE8" w:rsidP="00390EE8">
      <w:pPr>
        <w:pStyle w:val="ListParagraph"/>
        <w:ind w:left="1080"/>
      </w:pPr>
    </w:p>
    <w:p w14:paraId="1AB38E3D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67" w:name="_Toc62200720"/>
      <w:r w:rsidRPr="00A81363">
        <w:t>P</w:t>
      </w:r>
      <w:r w:rsidR="00854388">
        <w:t>roject Street Address Line (Column C</w:t>
      </w:r>
      <w:r>
        <w:t>)</w:t>
      </w:r>
      <w:bookmarkEnd w:id="67"/>
    </w:p>
    <w:p w14:paraId="75646E4F" w14:textId="77777777" w:rsidR="00390EE8" w:rsidRDefault="00390EE8" w:rsidP="00390EE8">
      <w:pPr>
        <w:pStyle w:val="ListParagraph"/>
        <w:numPr>
          <w:ilvl w:val="0"/>
          <w:numId w:val="168"/>
        </w:numPr>
      </w:pPr>
      <w:r>
        <w:t xml:space="preserve">Variable:  </w:t>
      </w:r>
      <w:proofErr w:type="spellStart"/>
      <w:r w:rsidR="00854388">
        <w:t>projectstreetaddressline</w:t>
      </w:r>
      <w:proofErr w:type="spellEnd"/>
    </w:p>
    <w:p w14:paraId="28E8B6B9" w14:textId="77777777" w:rsidR="00390EE8" w:rsidRDefault="00390EE8" w:rsidP="00390EE8">
      <w:pPr>
        <w:pStyle w:val="ListParagraph"/>
        <w:numPr>
          <w:ilvl w:val="0"/>
          <w:numId w:val="168"/>
        </w:numPr>
      </w:pPr>
      <w:r>
        <w:t>Publication: No</w:t>
      </w:r>
    </w:p>
    <w:p w14:paraId="02B6B1F3" w14:textId="77777777" w:rsidR="00390EE8" w:rsidRPr="00A81363" w:rsidRDefault="00390EE8" w:rsidP="00390EE8">
      <w:pPr>
        <w:pStyle w:val="ListParagraph"/>
        <w:numPr>
          <w:ilvl w:val="0"/>
          <w:numId w:val="168"/>
        </w:numPr>
      </w:pPr>
      <w:r>
        <w:t xml:space="preserve">Data Cleansing: </w:t>
      </w:r>
      <w:r w:rsidR="00854388">
        <w:t>No</w:t>
      </w:r>
    </w:p>
    <w:p w14:paraId="35D5697B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68" w:name="_Toc62200721"/>
      <w:r w:rsidRPr="004027F7">
        <w:t>Project Street Address Line 2</w:t>
      </w:r>
      <w:r w:rsidR="00854388">
        <w:t xml:space="preserve"> (Column D</w:t>
      </w:r>
      <w:r>
        <w:t>)</w:t>
      </w:r>
      <w:bookmarkEnd w:id="68"/>
    </w:p>
    <w:p w14:paraId="573C61FC" w14:textId="77777777" w:rsidR="00390EE8" w:rsidRDefault="00390EE8" w:rsidP="00390EE8">
      <w:pPr>
        <w:pStyle w:val="ListParagraph"/>
        <w:numPr>
          <w:ilvl w:val="0"/>
          <w:numId w:val="169"/>
        </w:numPr>
      </w:pPr>
      <w:r>
        <w:t>Variable:  projectstreetaddressline2</w:t>
      </w:r>
    </w:p>
    <w:p w14:paraId="4287EA45" w14:textId="77777777" w:rsidR="00390EE8" w:rsidRDefault="00390EE8" w:rsidP="00390EE8">
      <w:pPr>
        <w:pStyle w:val="ListParagraph"/>
        <w:numPr>
          <w:ilvl w:val="0"/>
          <w:numId w:val="169"/>
        </w:numPr>
      </w:pPr>
      <w:r>
        <w:t>Publication: No</w:t>
      </w:r>
    </w:p>
    <w:p w14:paraId="73333E38" w14:textId="77777777" w:rsidR="00390EE8" w:rsidRPr="004027F7" w:rsidRDefault="00390EE8" w:rsidP="00390EE8">
      <w:pPr>
        <w:pStyle w:val="ListParagraph"/>
        <w:numPr>
          <w:ilvl w:val="0"/>
          <w:numId w:val="169"/>
        </w:numPr>
      </w:pPr>
      <w:r>
        <w:t>Data Cleansing: No</w:t>
      </w:r>
    </w:p>
    <w:p w14:paraId="0FE6CC6E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69" w:name="_Toc62200722"/>
      <w:r w:rsidRPr="004027F7">
        <w:t>Project City</w:t>
      </w:r>
      <w:r w:rsidR="00854388">
        <w:t xml:space="preserve"> (Column E</w:t>
      </w:r>
      <w:r>
        <w:t>)</w:t>
      </w:r>
      <w:bookmarkEnd w:id="69"/>
    </w:p>
    <w:p w14:paraId="243D4299" w14:textId="77777777" w:rsidR="00390EE8" w:rsidRDefault="00390EE8" w:rsidP="00390EE8">
      <w:pPr>
        <w:pStyle w:val="ListParagraph"/>
        <w:numPr>
          <w:ilvl w:val="0"/>
          <w:numId w:val="170"/>
        </w:numPr>
      </w:pPr>
      <w:r>
        <w:t xml:space="preserve">Variable:  </w:t>
      </w:r>
      <w:proofErr w:type="spellStart"/>
      <w:r w:rsidRPr="004027F7">
        <w:t>projectcity</w:t>
      </w:r>
      <w:proofErr w:type="spellEnd"/>
    </w:p>
    <w:p w14:paraId="5D30A89E" w14:textId="77777777" w:rsidR="00390EE8" w:rsidRDefault="00390EE8" w:rsidP="00390EE8">
      <w:pPr>
        <w:pStyle w:val="ListParagraph"/>
        <w:numPr>
          <w:ilvl w:val="0"/>
          <w:numId w:val="170"/>
        </w:numPr>
      </w:pPr>
      <w:r>
        <w:t>Publication: No</w:t>
      </w:r>
    </w:p>
    <w:p w14:paraId="2EC1A8B7" w14:textId="77777777" w:rsidR="00390EE8" w:rsidRPr="004027F7" w:rsidRDefault="00390EE8" w:rsidP="00390EE8">
      <w:pPr>
        <w:pStyle w:val="ListParagraph"/>
        <w:numPr>
          <w:ilvl w:val="0"/>
          <w:numId w:val="170"/>
        </w:numPr>
      </w:pPr>
      <w:r>
        <w:t xml:space="preserve">Data Cleansing: </w:t>
      </w:r>
      <w:r w:rsidR="00854388">
        <w:t>No</w:t>
      </w:r>
    </w:p>
    <w:p w14:paraId="56723CDC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70" w:name="_Toc62200723"/>
      <w:r w:rsidRPr="009D5EFF">
        <w:t>Project State</w:t>
      </w:r>
      <w:r w:rsidR="00854388">
        <w:t xml:space="preserve"> (Column F</w:t>
      </w:r>
      <w:r>
        <w:t>)</w:t>
      </w:r>
      <w:bookmarkEnd w:id="70"/>
    </w:p>
    <w:p w14:paraId="7795AF97" w14:textId="77777777" w:rsidR="00390EE8" w:rsidRDefault="00390EE8" w:rsidP="00390EE8">
      <w:pPr>
        <w:pStyle w:val="ListParagraph"/>
        <w:numPr>
          <w:ilvl w:val="0"/>
          <w:numId w:val="171"/>
        </w:numPr>
      </w:pPr>
      <w:r>
        <w:t xml:space="preserve">Variable:  </w:t>
      </w:r>
      <w:proofErr w:type="spellStart"/>
      <w:r w:rsidRPr="009D5EFF">
        <w:t>projectstate</w:t>
      </w:r>
      <w:proofErr w:type="spellEnd"/>
    </w:p>
    <w:p w14:paraId="447E34BB" w14:textId="77777777" w:rsidR="00390EE8" w:rsidRDefault="00390EE8" w:rsidP="00390EE8">
      <w:pPr>
        <w:pStyle w:val="ListParagraph"/>
        <w:numPr>
          <w:ilvl w:val="0"/>
          <w:numId w:val="171"/>
        </w:numPr>
      </w:pPr>
      <w:r>
        <w:t>Publication: No</w:t>
      </w:r>
    </w:p>
    <w:p w14:paraId="38B9D3F5" w14:textId="77777777" w:rsidR="00390EE8" w:rsidRPr="009D5EFF" w:rsidRDefault="00390EE8" w:rsidP="00390EE8">
      <w:pPr>
        <w:pStyle w:val="ListParagraph"/>
        <w:numPr>
          <w:ilvl w:val="0"/>
          <w:numId w:val="171"/>
        </w:numPr>
      </w:pPr>
      <w:r>
        <w:t xml:space="preserve">Data Cleansing: </w:t>
      </w:r>
      <w:r w:rsidR="00854388">
        <w:t>No</w:t>
      </w:r>
    </w:p>
    <w:p w14:paraId="4C0538AB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71" w:name="_Toc62200724"/>
      <w:r w:rsidRPr="009D5EFF">
        <w:lastRenderedPageBreak/>
        <w:t>Project Zip</w:t>
      </w:r>
      <w:r w:rsidR="00854388">
        <w:t xml:space="preserve"> C</w:t>
      </w:r>
      <w:r w:rsidRPr="009D5EFF">
        <w:t>ode</w:t>
      </w:r>
      <w:r w:rsidR="00854388">
        <w:t xml:space="preserve"> </w:t>
      </w:r>
      <w:r w:rsidRPr="009D5EFF">
        <w:t>5</w:t>
      </w:r>
      <w:r w:rsidR="00854388">
        <w:t xml:space="preserve"> (Column G</w:t>
      </w:r>
      <w:r>
        <w:t>)</w:t>
      </w:r>
      <w:bookmarkEnd w:id="71"/>
    </w:p>
    <w:p w14:paraId="7F5BC9B7" w14:textId="77777777" w:rsidR="00390EE8" w:rsidRDefault="00390EE8" w:rsidP="00390EE8">
      <w:pPr>
        <w:pStyle w:val="ListParagraph"/>
        <w:numPr>
          <w:ilvl w:val="0"/>
          <w:numId w:val="172"/>
        </w:numPr>
      </w:pPr>
      <w:r>
        <w:t xml:space="preserve">Variable:  </w:t>
      </w:r>
      <w:r w:rsidRPr="009D5EFF">
        <w:t>projectzipcode5</w:t>
      </w:r>
    </w:p>
    <w:p w14:paraId="7F566A43" w14:textId="77777777" w:rsidR="00390EE8" w:rsidRDefault="00390EE8" w:rsidP="00390EE8">
      <w:pPr>
        <w:pStyle w:val="ListParagraph"/>
        <w:numPr>
          <w:ilvl w:val="0"/>
          <w:numId w:val="172"/>
        </w:numPr>
      </w:pPr>
      <w:r>
        <w:t>Publication: No</w:t>
      </w:r>
    </w:p>
    <w:p w14:paraId="3137850D" w14:textId="77777777" w:rsidR="00390EE8" w:rsidRPr="009D5EFF" w:rsidRDefault="00390EE8" w:rsidP="00390EE8">
      <w:pPr>
        <w:pStyle w:val="ListParagraph"/>
        <w:numPr>
          <w:ilvl w:val="0"/>
          <w:numId w:val="172"/>
        </w:numPr>
      </w:pPr>
      <w:r>
        <w:t xml:space="preserve">Data Cleansing: </w:t>
      </w:r>
      <w:r w:rsidR="00854388">
        <w:t>No</w:t>
      </w:r>
    </w:p>
    <w:p w14:paraId="39F80F2D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72" w:name="_Toc62200725"/>
      <w:r w:rsidRPr="009D5EFF">
        <w:t>Project Zip</w:t>
      </w:r>
      <w:r w:rsidR="00854388">
        <w:t xml:space="preserve"> C</w:t>
      </w:r>
      <w:r w:rsidRPr="009D5EFF">
        <w:t>ode</w:t>
      </w:r>
      <w:r w:rsidR="00854388">
        <w:t xml:space="preserve"> </w:t>
      </w:r>
      <w:r w:rsidRPr="009D5EFF">
        <w:t>+4</w:t>
      </w:r>
      <w:r w:rsidR="00854388">
        <w:t xml:space="preserve"> (Column H</w:t>
      </w:r>
      <w:r>
        <w:t>)</w:t>
      </w:r>
      <w:bookmarkEnd w:id="72"/>
    </w:p>
    <w:p w14:paraId="7C6B07D0" w14:textId="77777777" w:rsidR="00390EE8" w:rsidRDefault="00390EE8" w:rsidP="00390EE8">
      <w:pPr>
        <w:pStyle w:val="ListParagraph"/>
        <w:numPr>
          <w:ilvl w:val="0"/>
          <w:numId w:val="173"/>
        </w:numPr>
      </w:pPr>
      <w:r>
        <w:t xml:space="preserve">Variable:  </w:t>
      </w:r>
      <w:r w:rsidRPr="009D5EFF">
        <w:t>projectzipcodeplus4</w:t>
      </w:r>
    </w:p>
    <w:p w14:paraId="3117A7EE" w14:textId="77777777" w:rsidR="00390EE8" w:rsidRDefault="00390EE8" w:rsidP="00390EE8">
      <w:pPr>
        <w:pStyle w:val="ListParagraph"/>
        <w:numPr>
          <w:ilvl w:val="0"/>
          <w:numId w:val="173"/>
        </w:numPr>
      </w:pPr>
      <w:r>
        <w:t>Publication: No</w:t>
      </w:r>
    </w:p>
    <w:p w14:paraId="7392288E" w14:textId="77777777" w:rsidR="00390EE8" w:rsidRPr="009D5EFF" w:rsidRDefault="00390EE8" w:rsidP="00390EE8">
      <w:pPr>
        <w:pStyle w:val="ListParagraph"/>
        <w:numPr>
          <w:ilvl w:val="0"/>
          <w:numId w:val="173"/>
        </w:numPr>
      </w:pPr>
      <w:r>
        <w:t>Data Cleansing: No</w:t>
      </w:r>
    </w:p>
    <w:p w14:paraId="492ABA49" w14:textId="77777777" w:rsidR="00390EE8" w:rsidRDefault="00390EE8" w:rsidP="00390EE8">
      <w:pPr>
        <w:pStyle w:val="Heading2"/>
        <w:numPr>
          <w:ilvl w:val="0"/>
          <w:numId w:val="18"/>
        </w:numPr>
      </w:pPr>
      <w:bookmarkStart w:id="73" w:name="_Toc62200726"/>
      <w:r w:rsidRPr="009D5EFF">
        <w:t>Project FIPS Code</w:t>
      </w:r>
      <w:r w:rsidR="00854388">
        <w:t xml:space="preserve"> (Column I</w:t>
      </w:r>
      <w:r>
        <w:t>)</w:t>
      </w:r>
      <w:bookmarkEnd w:id="73"/>
    </w:p>
    <w:p w14:paraId="07394F2D" w14:textId="77777777" w:rsidR="00390EE8" w:rsidRDefault="00854388" w:rsidP="00390EE8">
      <w:pPr>
        <w:pStyle w:val="ListParagraph"/>
        <w:numPr>
          <w:ilvl w:val="0"/>
          <w:numId w:val="174"/>
        </w:numPr>
      </w:pPr>
      <w:r>
        <w:t xml:space="preserve">Variable:  </w:t>
      </w:r>
      <w:r w:rsidR="00390EE8" w:rsidRPr="009D5EFF">
        <w:t>projectfipscode</w:t>
      </w:r>
      <w:r w:rsidR="00390EE8">
        <w:t>_2010</w:t>
      </w:r>
    </w:p>
    <w:p w14:paraId="3C9F1DDB" w14:textId="77777777" w:rsidR="00390EE8" w:rsidRDefault="00390EE8" w:rsidP="00390EE8">
      <w:pPr>
        <w:pStyle w:val="ListParagraph"/>
        <w:numPr>
          <w:ilvl w:val="0"/>
          <w:numId w:val="174"/>
        </w:numPr>
      </w:pPr>
      <w:r>
        <w:t>Publication: Yes</w:t>
      </w:r>
    </w:p>
    <w:p w14:paraId="3F49305A" w14:textId="77777777" w:rsidR="00390EE8" w:rsidRPr="009D5EFF" w:rsidRDefault="00390EE8" w:rsidP="006F5C28">
      <w:pPr>
        <w:pStyle w:val="ListParagraph"/>
        <w:numPr>
          <w:ilvl w:val="0"/>
          <w:numId w:val="174"/>
        </w:numPr>
      </w:pPr>
      <w:r>
        <w:t xml:space="preserve">Data Cleansing:  </w:t>
      </w:r>
      <w:r w:rsidR="006F5C28">
        <w:t>For invalid FIPS codes, use reported addresses to obtain valid FIPS codes.  If there are no reported addresses, contact</w:t>
      </w:r>
      <w:r w:rsidR="006F5C28" w:rsidRPr="006F5C28">
        <w:t xml:space="preserve"> the recipien</w:t>
      </w:r>
      <w:r w:rsidR="006F5C28">
        <w:t>ts to get valid FIPS codes.</w:t>
      </w:r>
      <w:r w:rsidR="00854388">
        <w:t xml:space="preserve"> </w:t>
      </w:r>
    </w:p>
    <w:p w14:paraId="75D0C5B5" w14:textId="77777777" w:rsidR="00390EE8" w:rsidRDefault="006F5C28" w:rsidP="00390EE8">
      <w:pPr>
        <w:pStyle w:val="Heading2"/>
        <w:numPr>
          <w:ilvl w:val="0"/>
          <w:numId w:val="18"/>
        </w:numPr>
      </w:pPr>
      <w:bookmarkStart w:id="74" w:name="_Toc62200727"/>
      <w:r>
        <w:t>Project X-</w:t>
      </w:r>
      <w:r w:rsidR="00390EE8" w:rsidRPr="009D5EFF">
        <w:t>Coordinates</w:t>
      </w:r>
      <w:r>
        <w:t xml:space="preserve"> (Column J</w:t>
      </w:r>
      <w:r w:rsidR="00390EE8">
        <w:t>)</w:t>
      </w:r>
      <w:bookmarkEnd w:id="74"/>
    </w:p>
    <w:p w14:paraId="653DA8DD" w14:textId="77777777" w:rsidR="00390EE8" w:rsidRDefault="00390EE8" w:rsidP="006F5C28">
      <w:pPr>
        <w:pStyle w:val="ListParagraph"/>
        <w:numPr>
          <w:ilvl w:val="0"/>
          <w:numId w:val="175"/>
        </w:numPr>
      </w:pPr>
      <w:r>
        <w:t xml:space="preserve">Variable:  </w:t>
      </w:r>
      <w:proofErr w:type="spellStart"/>
      <w:r w:rsidR="006F5C28">
        <w:t>projectx</w:t>
      </w:r>
      <w:r w:rsidR="006F5C28" w:rsidRPr="006F5C28">
        <w:t>coordinates</w:t>
      </w:r>
      <w:proofErr w:type="spellEnd"/>
    </w:p>
    <w:p w14:paraId="098406B9" w14:textId="77777777" w:rsidR="00390EE8" w:rsidRDefault="00390EE8" w:rsidP="00390EE8">
      <w:pPr>
        <w:pStyle w:val="ListParagraph"/>
        <w:numPr>
          <w:ilvl w:val="0"/>
          <w:numId w:val="175"/>
        </w:numPr>
      </w:pPr>
      <w:r>
        <w:t>Publication: No</w:t>
      </w:r>
    </w:p>
    <w:p w14:paraId="290291EB" w14:textId="77777777" w:rsidR="00390EE8" w:rsidRPr="009D5EFF" w:rsidRDefault="00390EE8" w:rsidP="00390EE8">
      <w:pPr>
        <w:pStyle w:val="ListParagraph"/>
        <w:numPr>
          <w:ilvl w:val="0"/>
          <w:numId w:val="175"/>
        </w:numPr>
      </w:pPr>
      <w:r>
        <w:t xml:space="preserve">Data Cleansing: </w:t>
      </w:r>
      <w:r w:rsidR="006F5C28">
        <w:t>No</w:t>
      </w:r>
    </w:p>
    <w:p w14:paraId="62A4AC60" w14:textId="77777777" w:rsidR="00390EE8" w:rsidRDefault="006F5C28" w:rsidP="00390EE8">
      <w:pPr>
        <w:pStyle w:val="Heading2"/>
        <w:numPr>
          <w:ilvl w:val="0"/>
          <w:numId w:val="18"/>
        </w:numPr>
      </w:pPr>
      <w:bookmarkStart w:id="75" w:name="_Toc62200728"/>
      <w:r>
        <w:t>Project Y-</w:t>
      </w:r>
      <w:r w:rsidR="00390EE8" w:rsidRPr="009D5EFF">
        <w:t>Coordinates</w:t>
      </w:r>
      <w:r>
        <w:t xml:space="preserve"> (Column K</w:t>
      </w:r>
      <w:r w:rsidR="00390EE8">
        <w:t>)</w:t>
      </w:r>
      <w:bookmarkEnd w:id="75"/>
    </w:p>
    <w:p w14:paraId="6275CE11" w14:textId="77777777" w:rsidR="00390EE8" w:rsidRDefault="00390EE8" w:rsidP="006F5C28">
      <w:pPr>
        <w:pStyle w:val="ListParagraph"/>
        <w:numPr>
          <w:ilvl w:val="0"/>
          <w:numId w:val="176"/>
        </w:numPr>
      </w:pPr>
      <w:r>
        <w:t xml:space="preserve">Variable:  </w:t>
      </w:r>
      <w:proofErr w:type="spellStart"/>
      <w:r w:rsidR="006F5C28">
        <w:t>projecty</w:t>
      </w:r>
      <w:r w:rsidR="006F5C28" w:rsidRPr="006F5C28">
        <w:t>coordinates</w:t>
      </w:r>
      <w:proofErr w:type="spellEnd"/>
    </w:p>
    <w:p w14:paraId="5C6F514B" w14:textId="77777777" w:rsidR="006F5C28" w:rsidRDefault="00390EE8" w:rsidP="006F5C28">
      <w:pPr>
        <w:pStyle w:val="ListParagraph"/>
        <w:numPr>
          <w:ilvl w:val="0"/>
          <w:numId w:val="176"/>
        </w:numPr>
      </w:pPr>
      <w:r>
        <w:t>Publication: No</w:t>
      </w:r>
    </w:p>
    <w:p w14:paraId="358E9266" w14:textId="77777777" w:rsidR="00390EE8" w:rsidRPr="00D31A17" w:rsidRDefault="00390EE8" w:rsidP="006F5C28">
      <w:pPr>
        <w:pStyle w:val="ListParagraph"/>
        <w:numPr>
          <w:ilvl w:val="0"/>
          <w:numId w:val="176"/>
        </w:numPr>
      </w:pPr>
      <w:r>
        <w:t xml:space="preserve">Data Cleansing: </w:t>
      </w:r>
      <w:r w:rsidR="006F5C28">
        <w:t>No</w:t>
      </w:r>
    </w:p>
    <w:p w14:paraId="399318F7" w14:textId="77777777" w:rsidR="00D31A17" w:rsidRPr="00D31A17" w:rsidRDefault="00D31A17" w:rsidP="00D31A17">
      <w:pPr>
        <w:pStyle w:val="ListParagraph"/>
        <w:ind w:left="1080"/>
      </w:pPr>
    </w:p>
    <w:p w14:paraId="5B318143" w14:textId="77777777" w:rsidR="00D31A17" w:rsidRPr="00D31A17" w:rsidRDefault="00D31A17" w:rsidP="00EB52BD">
      <w:pPr>
        <w:pStyle w:val="ListParagraph"/>
        <w:numPr>
          <w:ilvl w:val="0"/>
          <w:numId w:val="15"/>
        </w:num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Consumer Loan</w:t>
      </w:r>
      <w:r w:rsidR="006F5C2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s/Investments Originated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6F5C2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</w:t>
      </w:r>
    </w:p>
    <w:p w14:paraId="1538D6C3" w14:textId="77777777" w:rsidR="00D31A17" w:rsidRDefault="00D31A17" w:rsidP="00D31A17">
      <w:pPr>
        <w:pStyle w:val="ListParagraph"/>
        <w:ind w:left="1080"/>
      </w:pPr>
    </w:p>
    <w:p w14:paraId="4093AE23" w14:textId="77777777" w:rsidR="003750A2" w:rsidRDefault="00D45460" w:rsidP="003750A2">
      <w:pPr>
        <w:pStyle w:val="Heading2"/>
        <w:numPr>
          <w:ilvl w:val="0"/>
          <w:numId w:val="18"/>
        </w:numPr>
      </w:pPr>
      <w:bookmarkStart w:id="76" w:name="_Toc62200729"/>
      <w:r>
        <w:t>Fiscal Year (Column B</w:t>
      </w:r>
      <w:r w:rsidR="003750A2">
        <w:t>)</w:t>
      </w:r>
      <w:bookmarkEnd w:id="76"/>
    </w:p>
    <w:p w14:paraId="7C8C5080" w14:textId="77777777" w:rsidR="003750A2" w:rsidRDefault="003750A2" w:rsidP="003750A2">
      <w:pPr>
        <w:pStyle w:val="ListParagraph"/>
        <w:numPr>
          <w:ilvl w:val="0"/>
          <w:numId w:val="168"/>
        </w:numPr>
      </w:pPr>
      <w:r>
        <w:t xml:space="preserve">Variable:  </w:t>
      </w:r>
      <w:proofErr w:type="spellStart"/>
      <w:r w:rsidR="00D45460">
        <w:t>fiscalyear</w:t>
      </w:r>
      <w:proofErr w:type="spellEnd"/>
    </w:p>
    <w:p w14:paraId="2DF92BE6" w14:textId="77777777" w:rsidR="003750A2" w:rsidRDefault="00D45460" w:rsidP="003750A2">
      <w:pPr>
        <w:pStyle w:val="ListParagraph"/>
        <w:numPr>
          <w:ilvl w:val="0"/>
          <w:numId w:val="168"/>
        </w:numPr>
      </w:pPr>
      <w:r>
        <w:t>Publication: Yes</w:t>
      </w:r>
    </w:p>
    <w:p w14:paraId="4B15D186" w14:textId="77777777" w:rsidR="003750A2" w:rsidRPr="00A81363" w:rsidRDefault="003750A2" w:rsidP="00D45460">
      <w:pPr>
        <w:pStyle w:val="ListParagraph"/>
        <w:numPr>
          <w:ilvl w:val="0"/>
          <w:numId w:val="168"/>
        </w:numPr>
      </w:pPr>
      <w:r>
        <w:t xml:space="preserve">Data Cleansing: </w:t>
      </w:r>
      <w:r w:rsidR="00D45460" w:rsidRPr="00D45460">
        <w:t>Verify with the recipient for unusual and extreme values reported.</w:t>
      </w:r>
    </w:p>
    <w:p w14:paraId="1F13D9A6" w14:textId="77777777" w:rsidR="003750A2" w:rsidRDefault="00D45460" w:rsidP="003750A2">
      <w:pPr>
        <w:pStyle w:val="Heading2"/>
        <w:numPr>
          <w:ilvl w:val="0"/>
          <w:numId w:val="18"/>
        </w:numPr>
      </w:pPr>
      <w:bookmarkStart w:id="77" w:name="_Toc62200730"/>
      <w:r>
        <w:t>Purpose (Column C</w:t>
      </w:r>
      <w:r w:rsidR="003750A2">
        <w:t>)</w:t>
      </w:r>
      <w:bookmarkEnd w:id="77"/>
    </w:p>
    <w:p w14:paraId="57917238" w14:textId="77777777" w:rsidR="003750A2" w:rsidRDefault="003750A2" w:rsidP="003750A2">
      <w:pPr>
        <w:pStyle w:val="ListParagraph"/>
        <w:numPr>
          <w:ilvl w:val="0"/>
          <w:numId w:val="169"/>
        </w:numPr>
      </w:pPr>
      <w:r>
        <w:t>Vari</w:t>
      </w:r>
      <w:r w:rsidR="00D45460">
        <w:t>able:  purpose</w:t>
      </w:r>
    </w:p>
    <w:p w14:paraId="01D7C20A" w14:textId="77777777" w:rsidR="003750A2" w:rsidRDefault="00D45460" w:rsidP="003750A2">
      <w:pPr>
        <w:pStyle w:val="ListParagraph"/>
        <w:numPr>
          <w:ilvl w:val="0"/>
          <w:numId w:val="169"/>
        </w:numPr>
      </w:pPr>
      <w:r>
        <w:t>Publication: Yes</w:t>
      </w:r>
    </w:p>
    <w:p w14:paraId="4D3B9821" w14:textId="77777777" w:rsidR="003750A2" w:rsidRPr="004027F7" w:rsidRDefault="003750A2" w:rsidP="003750A2">
      <w:pPr>
        <w:pStyle w:val="ListParagraph"/>
        <w:numPr>
          <w:ilvl w:val="0"/>
          <w:numId w:val="169"/>
        </w:numPr>
      </w:pPr>
      <w:r>
        <w:t>Data Cleansing: No</w:t>
      </w:r>
    </w:p>
    <w:p w14:paraId="02480110" w14:textId="77777777" w:rsidR="003750A2" w:rsidRDefault="00D45460" w:rsidP="003750A2">
      <w:pPr>
        <w:pStyle w:val="Heading2"/>
        <w:numPr>
          <w:ilvl w:val="0"/>
          <w:numId w:val="18"/>
        </w:numPr>
      </w:pPr>
      <w:bookmarkStart w:id="78" w:name="_Toc62200731"/>
      <w:r>
        <w:t>FIPS Code (Column D</w:t>
      </w:r>
      <w:r w:rsidR="003750A2">
        <w:t>)</w:t>
      </w:r>
      <w:bookmarkEnd w:id="78"/>
    </w:p>
    <w:p w14:paraId="1F5D697A" w14:textId="77777777" w:rsidR="003750A2" w:rsidRDefault="003750A2" w:rsidP="00D45460">
      <w:pPr>
        <w:pStyle w:val="ListParagraph"/>
        <w:numPr>
          <w:ilvl w:val="0"/>
          <w:numId w:val="170"/>
        </w:numPr>
      </w:pPr>
      <w:r>
        <w:t xml:space="preserve">Variable:  </w:t>
      </w:r>
      <w:r w:rsidR="00D45460" w:rsidRPr="00D45460">
        <w:t>projectfipscode_2010</w:t>
      </w:r>
    </w:p>
    <w:p w14:paraId="5DA43CAC" w14:textId="77777777" w:rsidR="003750A2" w:rsidRDefault="00D45460" w:rsidP="003750A2">
      <w:pPr>
        <w:pStyle w:val="ListParagraph"/>
        <w:numPr>
          <w:ilvl w:val="0"/>
          <w:numId w:val="170"/>
        </w:numPr>
      </w:pPr>
      <w:r>
        <w:t>Publication: Yes</w:t>
      </w:r>
    </w:p>
    <w:p w14:paraId="00B86AAE" w14:textId="77777777" w:rsidR="003750A2" w:rsidRPr="004027F7" w:rsidRDefault="003750A2" w:rsidP="00D45460">
      <w:pPr>
        <w:pStyle w:val="ListParagraph"/>
        <w:numPr>
          <w:ilvl w:val="0"/>
          <w:numId w:val="170"/>
        </w:numPr>
      </w:pPr>
      <w:r>
        <w:lastRenderedPageBreak/>
        <w:t xml:space="preserve">Data Cleansing: </w:t>
      </w:r>
      <w:r w:rsidR="00D45460" w:rsidRPr="00D45460">
        <w:t>For invalid FIP</w:t>
      </w:r>
      <w:r w:rsidR="00D45460">
        <w:t>S codes,</w:t>
      </w:r>
      <w:r w:rsidR="00D45460" w:rsidRPr="00D45460">
        <w:t xml:space="preserve"> contact the recipients to get valid FIPS codes.</w:t>
      </w:r>
    </w:p>
    <w:p w14:paraId="3DE140AB" w14:textId="77777777" w:rsidR="003750A2" w:rsidRDefault="00D45460" w:rsidP="003750A2">
      <w:pPr>
        <w:pStyle w:val="Heading2"/>
        <w:numPr>
          <w:ilvl w:val="0"/>
          <w:numId w:val="18"/>
        </w:numPr>
      </w:pPr>
      <w:bookmarkStart w:id="79" w:name="_Toc62200732"/>
      <w:r>
        <w:t>Total Originated Amount (Column E</w:t>
      </w:r>
      <w:r w:rsidR="003750A2">
        <w:t>)</w:t>
      </w:r>
      <w:bookmarkEnd w:id="79"/>
    </w:p>
    <w:p w14:paraId="057AC774" w14:textId="77777777" w:rsidR="003750A2" w:rsidRDefault="003750A2" w:rsidP="00D45460">
      <w:pPr>
        <w:pStyle w:val="ListParagraph"/>
        <w:numPr>
          <w:ilvl w:val="0"/>
          <w:numId w:val="171"/>
        </w:numPr>
      </w:pPr>
      <w:r>
        <w:t xml:space="preserve">Variable:  </w:t>
      </w:r>
      <w:proofErr w:type="spellStart"/>
      <w:r w:rsidR="00D45460" w:rsidRPr="00D45460">
        <w:t>totalamount</w:t>
      </w:r>
      <w:proofErr w:type="spellEnd"/>
    </w:p>
    <w:p w14:paraId="52425839" w14:textId="77777777" w:rsidR="003750A2" w:rsidRDefault="00D45460" w:rsidP="003750A2">
      <w:pPr>
        <w:pStyle w:val="ListParagraph"/>
        <w:numPr>
          <w:ilvl w:val="0"/>
          <w:numId w:val="171"/>
        </w:numPr>
      </w:pPr>
      <w:r>
        <w:t>Publication: Yes</w:t>
      </w:r>
    </w:p>
    <w:p w14:paraId="563F6D8E" w14:textId="77777777" w:rsidR="003750A2" w:rsidRPr="009D5EFF" w:rsidRDefault="003750A2" w:rsidP="003750A2">
      <w:pPr>
        <w:pStyle w:val="ListParagraph"/>
        <w:numPr>
          <w:ilvl w:val="0"/>
          <w:numId w:val="171"/>
        </w:numPr>
      </w:pPr>
      <w:r>
        <w:t xml:space="preserve">Data Cleansing: </w:t>
      </w:r>
      <w:r w:rsidR="004E663C" w:rsidRPr="00D45460">
        <w:t>Verify with the recipient for unusual and extreme values reported.</w:t>
      </w:r>
    </w:p>
    <w:p w14:paraId="5A5ABB2C" w14:textId="77777777" w:rsidR="003750A2" w:rsidRDefault="00D45460" w:rsidP="003750A2">
      <w:pPr>
        <w:pStyle w:val="Heading2"/>
        <w:numPr>
          <w:ilvl w:val="0"/>
          <w:numId w:val="18"/>
        </w:numPr>
      </w:pPr>
      <w:bookmarkStart w:id="80" w:name="_Toc62200733"/>
      <w:r>
        <w:t>Total Originated Number</w:t>
      </w:r>
      <w:r w:rsidR="0011413F">
        <w:t xml:space="preserve"> (Column F</w:t>
      </w:r>
      <w:r w:rsidR="003750A2">
        <w:t>)</w:t>
      </w:r>
      <w:bookmarkEnd w:id="80"/>
    </w:p>
    <w:p w14:paraId="65CB77F9" w14:textId="77777777" w:rsidR="003750A2" w:rsidRDefault="003750A2" w:rsidP="0011413F">
      <w:pPr>
        <w:pStyle w:val="ListParagraph"/>
        <w:numPr>
          <w:ilvl w:val="0"/>
          <w:numId w:val="172"/>
        </w:numPr>
      </w:pPr>
      <w:r>
        <w:t xml:space="preserve">Variable:  </w:t>
      </w:r>
      <w:proofErr w:type="spellStart"/>
      <w:r w:rsidR="0011413F" w:rsidRPr="0011413F">
        <w:t>totalnumber</w:t>
      </w:r>
      <w:proofErr w:type="spellEnd"/>
    </w:p>
    <w:p w14:paraId="49C6885D" w14:textId="77777777" w:rsidR="003750A2" w:rsidRDefault="0011413F" w:rsidP="003750A2">
      <w:pPr>
        <w:pStyle w:val="ListParagraph"/>
        <w:numPr>
          <w:ilvl w:val="0"/>
          <w:numId w:val="172"/>
        </w:numPr>
      </w:pPr>
      <w:r>
        <w:t>Publication: Yes</w:t>
      </w:r>
    </w:p>
    <w:p w14:paraId="606A29C1" w14:textId="77777777" w:rsidR="003750A2" w:rsidRPr="009D5EFF" w:rsidRDefault="003750A2" w:rsidP="003750A2">
      <w:pPr>
        <w:pStyle w:val="ListParagraph"/>
        <w:numPr>
          <w:ilvl w:val="0"/>
          <w:numId w:val="172"/>
        </w:numPr>
      </w:pPr>
      <w:r>
        <w:t xml:space="preserve">Data Cleansing: </w:t>
      </w:r>
      <w:r w:rsidR="004E663C" w:rsidRPr="00D45460">
        <w:t>Verify with the recipient for unusual and extreme values reported.</w:t>
      </w:r>
    </w:p>
    <w:p w14:paraId="63D0C660" w14:textId="77777777" w:rsidR="003750A2" w:rsidRDefault="0011413F" w:rsidP="003750A2">
      <w:pPr>
        <w:pStyle w:val="Heading2"/>
        <w:numPr>
          <w:ilvl w:val="0"/>
          <w:numId w:val="18"/>
        </w:numPr>
      </w:pPr>
      <w:bookmarkStart w:id="81" w:name="_Toc62200734"/>
      <w:r>
        <w:t>LITP Amount (Column G</w:t>
      </w:r>
      <w:r w:rsidR="003750A2">
        <w:t>)</w:t>
      </w:r>
      <w:bookmarkEnd w:id="81"/>
    </w:p>
    <w:p w14:paraId="5B5734FA" w14:textId="77777777" w:rsidR="003750A2" w:rsidRDefault="003750A2" w:rsidP="0011413F">
      <w:pPr>
        <w:pStyle w:val="ListParagraph"/>
        <w:numPr>
          <w:ilvl w:val="0"/>
          <w:numId w:val="173"/>
        </w:numPr>
      </w:pPr>
      <w:r>
        <w:t xml:space="preserve">Variable:  </w:t>
      </w:r>
      <w:proofErr w:type="spellStart"/>
      <w:r w:rsidR="0011413F" w:rsidRPr="0011413F">
        <w:t>litpamount</w:t>
      </w:r>
      <w:proofErr w:type="spellEnd"/>
    </w:p>
    <w:p w14:paraId="3B984E6F" w14:textId="77777777" w:rsidR="003750A2" w:rsidRDefault="0011413F" w:rsidP="003750A2">
      <w:pPr>
        <w:pStyle w:val="ListParagraph"/>
        <w:numPr>
          <w:ilvl w:val="0"/>
          <w:numId w:val="173"/>
        </w:numPr>
      </w:pPr>
      <w:r>
        <w:t>Publication: Yes</w:t>
      </w:r>
    </w:p>
    <w:p w14:paraId="5D05DC94" w14:textId="77777777" w:rsidR="003750A2" w:rsidRPr="009D5EFF" w:rsidRDefault="0011413F" w:rsidP="003750A2">
      <w:pPr>
        <w:pStyle w:val="ListParagraph"/>
        <w:numPr>
          <w:ilvl w:val="0"/>
          <w:numId w:val="173"/>
        </w:numPr>
      </w:pPr>
      <w:r>
        <w:t>Data Cleansing: No</w:t>
      </w:r>
    </w:p>
    <w:p w14:paraId="44EBF4F4" w14:textId="77777777" w:rsidR="003750A2" w:rsidRDefault="0011413F" w:rsidP="003750A2">
      <w:pPr>
        <w:pStyle w:val="Heading2"/>
        <w:numPr>
          <w:ilvl w:val="0"/>
          <w:numId w:val="18"/>
        </w:numPr>
      </w:pPr>
      <w:bookmarkStart w:id="82" w:name="_Toc62200735"/>
      <w:r>
        <w:t>LITP Number (Column H</w:t>
      </w:r>
      <w:r w:rsidR="003750A2">
        <w:t>)</w:t>
      </w:r>
      <w:bookmarkEnd w:id="82"/>
    </w:p>
    <w:p w14:paraId="2B2110A7" w14:textId="77777777" w:rsidR="003750A2" w:rsidRDefault="003750A2" w:rsidP="0011413F">
      <w:pPr>
        <w:pStyle w:val="ListParagraph"/>
        <w:numPr>
          <w:ilvl w:val="0"/>
          <w:numId w:val="174"/>
        </w:numPr>
      </w:pPr>
      <w:r>
        <w:t xml:space="preserve">Variable:  </w:t>
      </w:r>
      <w:proofErr w:type="spellStart"/>
      <w:r w:rsidR="0011413F" w:rsidRPr="0011413F">
        <w:t>litpnumber</w:t>
      </w:r>
      <w:proofErr w:type="spellEnd"/>
    </w:p>
    <w:p w14:paraId="2E88B29B" w14:textId="77777777" w:rsidR="003750A2" w:rsidRDefault="003750A2" w:rsidP="003750A2">
      <w:pPr>
        <w:pStyle w:val="ListParagraph"/>
        <w:numPr>
          <w:ilvl w:val="0"/>
          <w:numId w:val="174"/>
        </w:numPr>
      </w:pPr>
      <w:r>
        <w:t>Publication: Yes</w:t>
      </w:r>
    </w:p>
    <w:p w14:paraId="4D38B947" w14:textId="77777777" w:rsidR="003750A2" w:rsidRPr="009D5EFF" w:rsidRDefault="003750A2" w:rsidP="003750A2">
      <w:pPr>
        <w:pStyle w:val="ListParagraph"/>
        <w:numPr>
          <w:ilvl w:val="0"/>
          <w:numId w:val="174"/>
        </w:numPr>
      </w:pPr>
      <w:r>
        <w:t xml:space="preserve">Data Cleansing:  </w:t>
      </w:r>
      <w:r w:rsidR="0011413F">
        <w:t>No</w:t>
      </w:r>
    </w:p>
    <w:p w14:paraId="1428B1E3" w14:textId="77777777" w:rsidR="003750A2" w:rsidRDefault="0011413F" w:rsidP="003750A2">
      <w:pPr>
        <w:pStyle w:val="Heading2"/>
        <w:numPr>
          <w:ilvl w:val="0"/>
          <w:numId w:val="18"/>
        </w:numPr>
      </w:pPr>
      <w:bookmarkStart w:id="83" w:name="_Toc62200736"/>
      <w:r>
        <w:t>OTP Amount (Column I</w:t>
      </w:r>
      <w:r w:rsidR="003750A2">
        <w:t>)</w:t>
      </w:r>
      <w:bookmarkEnd w:id="83"/>
    </w:p>
    <w:p w14:paraId="783D03D0" w14:textId="77777777" w:rsidR="003750A2" w:rsidRDefault="003750A2" w:rsidP="0011413F">
      <w:pPr>
        <w:pStyle w:val="ListParagraph"/>
        <w:numPr>
          <w:ilvl w:val="0"/>
          <w:numId w:val="175"/>
        </w:numPr>
      </w:pPr>
      <w:r>
        <w:t xml:space="preserve">Variable:  </w:t>
      </w:r>
      <w:proofErr w:type="spellStart"/>
      <w:r w:rsidR="0011413F" w:rsidRPr="0011413F">
        <w:t>otpamount</w:t>
      </w:r>
      <w:proofErr w:type="spellEnd"/>
    </w:p>
    <w:p w14:paraId="57C84529" w14:textId="77777777" w:rsidR="003750A2" w:rsidRDefault="0011413F" w:rsidP="003750A2">
      <w:pPr>
        <w:pStyle w:val="ListParagraph"/>
        <w:numPr>
          <w:ilvl w:val="0"/>
          <w:numId w:val="175"/>
        </w:numPr>
      </w:pPr>
      <w:r>
        <w:t>Publication: Yes</w:t>
      </w:r>
    </w:p>
    <w:p w14:paraId="391226D0" w14:textId="77777777" w:rsidR="003750A2" w:rsidRDefault="003750A2" w:rsidP="003750A2">
      <w:pPr>
        <w:pStyle w:val="ListParagraph"/>
        <w:numPr>
          <w:ilvl w:val="0"/>
          <w:numId w:val="175"/>
        </w:numPr>
      </w:pPr>
      <w:r>
        <w:t xml:space="preserve">Data Cleansing: </w:t>
      </w:r>
      <w:r w:rsidR="0011413F">
        <w:t>No</w:t>
      </w:r>
    </w:p>
    <w:p w14:paraId="0867C924" w14:textId="77777777" w:rsidR="00B343E5" w:rsidRDefault="00B343E5" w:rsidP="00B343E5">
      <w:pPr>
        <w:pStyle w:val="Heading2"/>
        <w:numPr>
          <w:ilvl w:val="0"/>
          <w:numId w:val="18"/>
        </w:numPr>
      </w:pPr>
      <w:bookmarkStart w:id="84" w:name="_Toc62200737"/>
      <w:r>
        <w:t>OTP Number (Column J)</w:t>
      </w:r>
      <w:bookmarkEnd w:id="84"/>
    </w:p>
    <w:p w14:paraId="109C19D0" w14:textId="77777777" w:rsidR="00B343E5" w:rsidRDefault="00B343E5" w:rsidP="00B343E5">
      <w:pPr>
        <w:pStyle w:val="ListParagraph"/>
        <w:numPr>
          <w:ilvl w:val="0"/>
          <w:numId w:val="175"/>
        </w:numPr>
      </w:pPr>
      <w:r>
        <w:t xml:space="preserve">Variable:  </w:t>
      </w:r>
      <w:proofErr w:type="spellStart"/>
      <w:r w:rsidRPr="00B343E5">
        <w:t>otpnumber</w:t>
      </w:r>
      <w:proofErr w:type="spellEnd"/>
    </w:p>
    <w:p w14:paraId="4F96E8B9" w14:textId="77777777" w:rsidR="00B343E5" w:rsidRDefault="00B343E5" w:rsidP="00B343E5">
      <w:pPr>
        <w:pStyle w:val="ListParagraph"/>
        <w:numPr>
          <w:ilvl w:val="0"/>
          <w:numId w:val="175"/>
        </w:numPr>
      </w:pPr>
      <w:r>
        <w:t>Publication: Yes</w:t>
      </w:r>
    </w:p>
    <w:p w14:paraId="6B6AE8D5" w14:textId="77777777" w:rsidR="00B343E5" w:rsidRPr="009D5EFF" w:rsidRDefault="00B343E5" w:rsidP="00B343E5">
      <w:pPr>
        <w:pStyle w:val="ListParagraph"/>
        <w:numPr>
          <w:ilvl w:val="0"/>
          <w:numId w:val="175"/>
        </w:numPr>
      </w:pPr>
      <w:r>
        <w:t>Data Cleansing: No</w:t>
      </w:r>
    </w:p>
    <w:sectPr w:rsidR="00B343E5" w:rsidRPr="009D5EFF" w:rsidSect="005929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9011" w14:textId="77777777" w:rsidR="004B6F5C" w:rsidRDefault="004B6F5C" w:rsidP="001C271A">
      <w:pPr>
        <w:spacing w:after="0" w:line="240" w:lineRule="auto"/>
      </w:pPr>
      <w:r>
        <w:separator/>
      </w:r>
    </w:p>
  </w:endnote>
  <w:endnote w:type="continuationSeparator" w:id="0">
    <w:p w14:paraId="2350905F" w14:textId="77777777" w:rsidR="004B6F5C" w:rsidRDefault="004B6F5C" w:rsidP="001C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20006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0C5E53" w14:textId="77777777" w:rsidR="004B6F5C" w:rsidRDefault="004B6F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B87" w:rsidRPr="006A6B8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B674D" w14:textId="77777777" w:rsidR="004B6F5C" w:rsidRDefault="004B6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153B" w14:textId="77777777" w:rsidR="004B6F5C" w:rsidRDefault="004B6F5C" w:rsidP="001C271A">
      <w:pPr>
        <w:spacing w:after="0" w:line="240" w:lineRule="auto"/>
      </w:pPr>
      <w:r>
        <w:separator/>
      </w:r>
    </w:p>
  </w:footnote>
  <w:footnote w:type="continuationSeparator" w:id="0">
    <w:p w14:paraId="642847F5" w14:textId="77777777" w:rsidR="004B6F5C" w:rsidRDefault="004B6F5C" w:rsidP="001C271A">
      <w:pPr>
        <w:spacing w:after="0" w:line="240" w:lineRule="auto"/>
      </w:pPr>
      <w:r>
        <w:continuationSeparator/>
      </w:r>
    </w:p>
  </w:footnote>
  <w:footnote w:id="1">
    <w:p w14:paraId="612A840A" w14:textId="77777777" w:rsidR="004B6F5C" w:rsidRDefault="004B6F5C" w:rsidP="00CF2D20">
      <w:pPr>
        <w:pStyle w:val="FootnoteText"/>
      </w:pPr>
      <w:r>
        <w:rPr>
          <w:rStyle w:val="FootnoteReference"/>
        </w:rPr>
        <w:footnoteRef/>
      </w:r>
      <w:r>
        <w:t xml:space="preserve"> For multi-tract transactions, the amount is the sum of all transactions having the same “trans_id” numbers.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702"/>
    <w:multiLevelType w:val="hybridMultilevel"/>
    <w:tmpl w:val="E9E49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3473C"/>
    <w:multiLevelType w:val="hybridMultilevel"/>
    <w:tmpl w:val="FAEA8F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7C54A4"/>
    <w:multiLevelType w:val="hybridMultilevel"/>
    <w:tmpl w:val="A1F4B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FF6285"/>
    <w:multiLevelType w:val="hybridMultilevel"/>
    <w:tmpl w:val="B70CB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467AE4"/>
    <w:multiLevelType w:val="hybridMultilevel"/>
    <w:tmpl w:val="7B46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7045D7"/>
    <w:multiLevelType w:val="hybridMultilevel"/>
    <w:tmpl w:val="0BC62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5861904"/>
    <w:multiLevelType w:val="hybridMultilevel"/>
    <w:tmpl w:val="E1AC1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59729FD"/>
    <w:multiLevelType w:val="hybridMultilevel"/>
    <w:tmpl w:val="26F258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5A95221"/>
    <w:multiLevelType w:val="hybridMultilevel"/>
    <w:tmpl w:val="043A6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5C7537E"/>
    <w:multiLevelType w:val="hybridMultilevel"/>
    <w:tmpl w:val="9926A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6121094"/>
    <w:multiLevelType w:val="hybridMultilevel"/>
    <w:tmpl w:val="80ACD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646AC7"/>
    <w:multiLevelType w:val="hybridMultilevel"/>
    <w:tmpl w:val="3E824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E949E8"/>
    <w:multiLevelType w:val="hybridMultilevel"/>
    <w:tmpl w:val="1E9A7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8083C25"/>
    <w:multiLevelType w:val="hybridMultilevel"/>
    <w:tmpl w:val="353CA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80A1246"/>
    <w:multiLevelType w:val="hybridMultilevel"/>
    <w:tmpl w:val="6960E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84B4A9E"/>
    <w:multiLevelType w:val="hybridMultilevel"/>
    <w:tmpl w:val="A7E8D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88A4418"/>
    <w:multiLevelType w:val="hybridMultilevel"/>
    <w:tmpl w:val="2BC0D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1E6BC1"/>
    <w:multiLevelType w:val="hybridMultilevel"/>
    <w:tmpl w:val="48D2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C54B71"/>
    <w:multiLevelType w:val="hybridMultilevel"/>
    <w:tmpl w:val="0A50D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B8525DC"/>
    <w:multiLevelType w:val="hybridMultilevel"/>
    <w:tmpl w:val="4984B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BF13D0E"/>
    <w:multiLevelType w:val="hybridMultilevel"/>
    <w:tmpl w:val="FBBC1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CB64E3C"/>
    <w:multiLevelType w:val="hybridMultilevel"/>
    <w:tmpl w:val="5728E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D622070"/>
    <w:multiLevelType w:val="hybridMultilevel"/>
    <w:tmpl w:val="47F03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D896C08"/>
    <w:multiLevelType w:val="hybridMultilevel"/>
    <w:tmpl w:val="8BF23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DF639E3"/>
    <w:multiLevelType w:val="hybridMultilevel"/>
    <w:tmpl w:val="FB323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0E0171B5"/>
    <w:multiLevelType w:val="hybridMultilevel"/>
    <w:tmpl w:val="DF8475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0E685610"/>
    <w:multiLevelType w:val="hybridMultilevel"/>
    <w:tmpl w:val="E5FC7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0F8E6B81"/>
    <w:multiLevelType w:val="hybridMultilevel"/>
    <w:tmpl w:val="E3D62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0FC3702D"/>
    <w:multiLevelType w:val="hybridMultilevel"/>
    <w:tmpl w:val="65DABE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0FEF6BA0"/>
    <w:multiLevelType w:val="hybridMultilevel"/>
    <w:tmpl w:val="4FE0B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10BB0DDD"/>
    <w:multiLevelType w:val="hybridMultilevel"/>
    <w:tmpl w:val="FAE6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0F52C96"/>
    <w:multiLevelType w:val="hybridMultilevel"/>
    <w:tmpl w:val="4372C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1147133C"/>
    <w:multiLevelType w:val="hybridMultilevel"/>
    <w:tmpl w:val="351CE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11563CC3"/>
    <w:multiLevelType w:val="hybridMultilevel"/>
    <w:tmpl w:val="B3DEBD66"/>
    <w:lvl w:ilvl="0" w:tplc="66D0A87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2590FCD"/>
    <w:multiLevelType w:val="hybridMultilevel"/>
    <w:tmpl w:val="CBFAC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2A334AB"/>
    <w:multiLevelType w:val="hybridMultilevel"/>
    <w:tmpl w:val="692C3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12F61B53"/>
    <w:multiLevelType w:val="hybridMultilevel"/>
    <w:tmpl w:val="9C2E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FC75F4"/>
    <w:multiLevelType w:val="hybridMultilevel"/>
    <w:tmpl w:val="E31A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30F64F7"/>
    <w:multiLevelType w:val="hybridMultilevel"/>
    <w:tmpl w:val="25E07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137356AD"/>
    <w:multiLevelType w:val="hybridMultilevel"/>
    <w:tmpl w:val="0C22C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13A6790E"/>
    <w:multiLevelType w:val="hybridMultilevel"/>
    <w:tmpl w:val="E06AF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145B1276"/>
    <w:multiLevelType w:val="hybridMultilevel"/>
    <w:tmpl w:val="C0C4C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1471792A"/>
    <w:multiLevelType w:val="hybridMultilevel"/>
    <w:tmpl w:val="1F683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15551C33"/>
    <w:multiLevelType w:val="hybridMultilevel"/>
    <w:tmpl w:val="2FF2E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16586EDC"/>
    <w:multiLevelType w:val="hybridMultilevel"/>
    <w:tmpl w:val="6AEA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176813F6"/>
    <w:multiLevelType w:val="hybridMultilevel"/>
    <w:tmpl w:val="E9921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78745F0"/>
    <w:multiLevelType w:val="hybridMultilevel"/>
    <w:tmpl w:val="A7C81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87C1293"/>
    <w:multiLevelType w:val="hybridMultilevel"/>
    <w:tmpl w:val="6812E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18E667FA"/>
    <w:multiLevelType w:val="hybridMultilevel"/>
    <w:tmpl w:val="6A2C7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19132610"/>
    <w:multiLevelType w:val="hybridMultilevel"/>
    <w:tmpl w:val="D238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19980CB8"/>
    <w:multiLevelType w:val="hybridMultilevel"/>
    <w:tmpl w:val="34925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19B44690"/>
    <w:multiLevelType w:val="hybridMultilevel"/>
    <w:tmpl w:val="3C668E1C"/>
    <w:lvl w:ilvl="0" w:tplc="457E55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19B57B75"/>
    <w:multiLevelType w:val="hybridMultilevel"/>
    <w:tmpl w:val="22927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1A1F5284"/>
    <w:multiLevelType w:val="hybridMultilevel"/>
    <w:tmpl w:val="C4B88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1A2B1EDD"/>
    <w:multiLevelType w:val="hybridMultilevel"/>
    <w:tmpl w:val="20FCB310"/>
    <w:lvl w:ilvl="0" w:tplc="E7927C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1A48781A"/>
    <w:multiLevelType w:val="hybridMultilevel"/>
    <w:tmpl w:val="B1546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1A7118CC"/>
    <w:multiLevelType w:val="hybridMultilevel"/>
    <w:tmpl w:val="0CA46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1AB67176"/>
    <w:multiLevelType w:val="hybridMultilevel"/>
    <w:tmpl w:val="04849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1ABF3F5D"/>
    <w:multiLevelType w:val="hybridMultilevel"/>
    <w:tmpl w:val="E8E09AAA"/>
    <w:lvl w:ilvl="0" w:tplc="E8384E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1AED36A7"/>
    <w:multiLevelType w:val="hybridMultilevel"/>
    <w:tmpl w:val="ABEE6F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1B4B4D61"/>
    <w:multiLevelType w:val="hybridMultilevel"/>
    <w:tmpl w:val="80468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1CB92C20"/>
    <w:multiLevelType w:val="hybridMultilevel"/>
    <w:tmpl w:val="FF12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1D015BFD"/>
    <w:multiLevelType w:val="hybridMultilevel"/>
    <w:tmpl w:val="77461A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1E3A4590"/>
    <w:multiLevelType w:val="hybridMultilevel"/>
    <w:tmpl w:val="C80E6F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1E7110CA"/>
    <w:multiLevelType w:val="hybridMultilevel"/>
    <w:tmpl w:val="9A648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1F1C391D"/>
    <w:multiLevelType w:val="hybridMultilevel"/>
    <w:tmpl w:val="94062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0383622"/>
    <w:multiLevelType w:val="hybridMultilevel"/>
    <w:tmpl w:val="E6E8F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21585EF5"/>
    <w:multiLevelType w:val="hybridMultilevel"/>
    <w:tmpl w:val="7354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21E335EA"/>
    <w:multiLevelType w:val="hybridMultilevel"/>
    <w:tmpl w:val="06789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2205452D"/>
    <w:multiLevelType w:val="hybridMultilevel"/>
    <w:tmpl w:val="120A5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226A76E2"/>
    <w:multiLevelType w:val="hybridMultilevel"/>
    <w:tmpl w:val="32D45E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22A71A2C"/>
    <w:multiLevelType w:val="hybridMultilevel"/>
    <w:tmpl w:val="8208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234C48CF"/>
    <w:multiLevelType w:val="hybridMultilevel"/>
    <w:tmpl w:val="E69C6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23A52719"/>
    <w:multiLevelType w:val="hybridMultilevel"/>
    <w:tmpl w:val="4EC66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23C97ECA"/>
    <w:multiLevelType w:val="hybridMultilevel"/>
    <w:tmpl w:val="DBAAB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24C00423"/>
    <w:multiLevelType w:val="hybridMultilevel"/>
    <w:tmpl w:val="D19C0B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24ED4285"/>
    <w:multiLevelType w:val="hybridMultilevel"/>
    <w:tmpl w:val="778E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25101623"/>
    <w:multiLevelType w:val="hybridMultilevel"/>
    <w:tmpl w:val="F7562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26084A78"/>
    <w:multiLevelType w:val="hybridMultilevel"/>
    <w:tmpl w:val="5A1E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26250039"/>
    <w:multiLevelType w:val="hybridMultilevel"/>
    <w:tmpl w:val="78DE59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265C551E"/>
    <w:multiLevelType w:val="hybridMultilevel"/>
    <w:tmpl w:val="F624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67D33D3"/>
    <w:multiLevelType w:val="hybridMultilevel"/>
    <w:tmpl w:val="A5345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 w15:restartNumberingAfterBreak="0">
    <w:nsid w:val="26A25275"/>
    <w:multiLevelType w:val="hybridMultilevel"/>
    <w:tmpl w:val="1EDC2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26CF7AFB"/>
    <w:multiLevelType w:val="hybridMultilevel"/>
    <w:tmpl w:val="6242E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27EE0888"/>
    <w:multiLevelType w:val="hybridMultilevel"/>
    <w:tmpl w:val="EC307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29804DD3"/>
    <w:multiLevelType w:val="hybridMultilevel"/>
    <w:tmpl w:val="D42E9F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299316E8"/>
    <w:multiLevelType w:val="hybridMultilevel"/>
    <w:tmpl w:val="0D003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29E86B4D"/>
    <w:multiLevelType w:val="hybridMultilevel"/>
    <w:tmpl w:val="51384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2A0C4EAA"/>
    <w:multiLevelType w:val="hybridMultilevel"/>
    <w:tmpl w:val="43EC3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A1E0313"/>
    <w:multiLevelType w:val="hybridMultilevel"/>
    <w:tmpl w:val="30F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2A8564E4"/>
    <w:multiLevelType w:val="hybridMultilevel"/>
    <w:tmpl w:val="7F06A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2A8A1DF2"/>
    <w:multiLevelType w:val="hybridMultilevel"/>
    <w:tmpl w:val="FCC0D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2AE97922"/>
    <w:multiLevelType w:val="hybridMultilevel"/>
    <w:tmpl w:val="C53AD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2BC14B66"/>
    <w:multiLevelType w:val="hybridMultilevel"/>
    <w:tmpl w:val="7610C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2BE53880"/>
    <w:multiLevelType w:val="hybridMultilevel"/>
    <w:tmpl w:val="4EFA49F0"/>
    <w:lvl w:ilvl="0" w:tplc="325AFE4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C2D6B0C"/>
    <w:multiLevelType w:val="hybridMultilevel"/>
    <w:tmpl w:val="D778B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2CC96725"/>
    <w:multiLevelType w:val="hybridMultilevel"/>
    <w:tmpl w:val="89B4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2E036F07"/>
    <w:multiLevelType w:val="hybridMultilevel"/>
    <w:tmpl w:val="5F8CF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E594DD8"/>
    <w:multiLevelType w:val="hybridMultilevel"/>
    <w:tmpl w:val="16A2B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2E7A33A7"/>
    <w:multiLevelType w:val="hybridMultilevel"/>
    <w:tmpl w:val="9348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2E9F45E6"/>
    <w:multiLevelType w:val="hybridMultilevel"/>
    <w:tmpl w:val="B902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2EA82055"/>
    <w:multiLevelType w:val="hybridMultilevel"/>
    <w:tmpl w:val="3F9A7ACA"/>
    <w:lvl w:ilvl="0" w:tplc="2A4E76B6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EDA1A7F"/>
    <w:multiLevelType w:val="hybridMultilevel"/>
    <w:tmpl w:val="5518F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2EDA1D19"/>
    <w:multiLevelType w:val="hybridMultilevel"/>
    <w:tmpl w:val="E9924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2F395B03"/>
    <w:multiLevelType w:val="hybridMultilevel"/>
    <w:tmpl w:val="7B1C7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2FA21CE0"/>
    <w:multiLevelType w:val="hybridMultilevel"/>
    <w:tmpl w:val="FFF63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30625175"/>
    <w:multiLevelType w:val="hybridMultilevel"/>
    <w:tmpl w:val="9AEE0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31490729"/>
    <w:multiLevelType w:val="hybridMultilevel"/>
    <w:tmpl w:val="A300E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8" w15:restartNumberingAfterBreak="0">
    <w:nsid w:val="323673B6"/>
    <w:multiLevelType w:val="hybridMultilevel"/>
    <w:tmpl w:val="CB761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 w15:restartNumberingAfterBreak="0">
    <w:nsid w:val="33F91301"/>
    <w:multiLevelType w:val="hybridMultilevel"/>
    <w:tmpl w:val="6C28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34236D6B"/>
    <w:multiLevelType w:val="hybridMultilevel"/>
    <w:tmpl w:val="C28C2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1" w15:restartNumberingAfterBreak="0">
    <w:nsid w:val="345E472A"/>
    <w:multiLevelType w:val="hybridMultilevel"/>
    <w:tmpl w:val="E8E09AAA"/>
    <w:lvl w:ilvl="0" w:tplc="E8384E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34D1046D"/>
    <w:multiLevelType w:val="hybridMultilevel"/>
    <w:tmpl w:val="D3A05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35B47946"/>
    <w:multiLevelType w:val="hybridMultilevel"/>
    <w:tmpl w:val="8C169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4" w15:restartNumberingAfterBreak="0">
    <w:nsid w:val="35EA154B"/>
    <w:multiLevelType w:val="hybridMultilevel"/>
    <w:tmpl w:val="404A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363B2FA7"/>
    <w:multiLevelType w:val="hybridMultilevel"/>
    <w:tmpl w:val="1164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6E47DF2"/>
    <w:multiLevelType w:val="hybridMultilevel"/>
    <w:tmpl w:val="15BC3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37917928"/>
    <w:multiLevelType w:val="hybridMultilevel"/>
    <w:tmpl w:val="E8E09AAA"/>
    <w:lvl w:ilvl="0" w:tplc="E8384E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37EB738F"/>
    <w:multiLevelType w:val="hybridMultilevel"/>
    <w:tmpl w:val="236C6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9" w15:restartNumberingAfterBreak="0">
    <w:nsid w:val="3805502D"/>
    <w:multiLevelType w:val="hybridMultilevel"/>
    <w:tmpl w:val="351250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38401C03"/>
    <w:multiLevelType w:val="hybridMultilevel"/>
    <w:tmpl w:val="A2201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1" w15:restartNumberingAfterBreak="0">
    <w:nsid w:val="388A52CD"/>
    <w:multiLevelType w:val="hybridMultilevel"/>
    <w:tmpl w:val="B568EE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2" w15:restartNumberingAfterBreak="0">
    <w:nsid w:val="38914C34"/>
    <w:multiLevelType w:val="hybridMultilevel"/>
    <w:tmpl w:val="43569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38956589"/>
    <w:multiLevelType w:val="hybridMultilevel"/>
    <w:tmpl w:val="1EEA5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4" w15:restartNumberingAfterBreak="0">
    <w:nsid w:val="38B3636E"/>
    <w:multiLevelType w:val="hybridMultilevel"/>
    <w:tmpl w:val="6ABE7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397869AD"/>
    <w:multiLevelType w:val="hybridMultilevel"/>
    <w:tmpl w:val="E5C42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39E410CF"/>
    <w:multiLevelType w:val="hybridMultilevel"/>
    <w:tmpl w:val="04C66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39FE151C"/>
    <w:multiLevelType w:val="hybridMultilevel"/>
    <w:tmpl w:val="0A6AE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3BD0572E"/>
    <w:multiLevelType w:val="hybridMultilevel"/>
    <w:tmpl w:val="934A2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9" w15:restartNumberingAfterBreak="0">
    <w:nsid w:val="3BF15263"/>
    <w:multiLevelType w:val="hybridMultilevel"/>
    <w:tmpl w:val="C5B40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0" w15:restartNumberingAfterBreak="0">
    <w:nsid w:val="3D216D5F"/>
    <w:multiLevelType w:val="hybridMultilevel"/>
    <w:tmpl w:val="68B66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1" w15:restartNumberingAfterBreak="0">
    <w:nsid w:val="3D407DB5"/>
    <w:multiLevelType w:val="hybridMultilevel"/>
    <w:tmpl w:val="A1ACC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2" w15:restartNumberingAfterBreak="0">
    <w:nsid w:val="3D4C407C"/>
    <w:multiLevelType w:val="hybridMultilevel"/>
    <w:tmpl w:val="10F4D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3" w15:restartNumberingAfterBreak="0">
    <w:nsid w:val="3DC26C18"/>
    <w:multiLevelType w:val="hybridMultilevel"/>
    <w:tmpl w:val="334E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3E0B6386"/>
    <w:multiLevelType w:val="hybridMultilevel"/>
    <w:tmpl w:val="CAE67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E963AD9"/>
    <w:multiLevelType w:val="hybridMultilevel"/>
    <w:tmpl w:val="BA7A4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6" w15:restartNumberingAfterBreak="0">
    <w:nsid w:val="3EDB2B68"/>
    <w:multiLevelType w:val="hybridMultilevel"/>
    <w:tmpl w:val="BAD28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7" w15:restartNumberingAfterBreak="0">
    <w:nsid w:val="3FC65EAE"/>
    <w:multiLevelType w:val="hybridMultilevel"/>
    <w:tmpl w:val="276CB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 w15:restartNumberingAfterBreak="0">
    <w:nsid w:val="3FE57615"/>
    <w:multiLevelType w:val="hybridMultilevel"/>
    <w:tmpl w:val="AEDCA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9" w15:restartNumberingAfterBreak="0">
    <w:nsid w:val="3FEE464D"/>
    <w:multiLevelType w:val="hybridMultilevel"/>
    <w:tmpl w:val="7B62F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01223E4"/>
    <w:multiLevelType w:val="hybridMultilevel"/>
    <w:tmpl w:val="5A920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40E256A8"/>
    <w:multiLevelType w:val="hybridMultilevel"/>
    <w:tmpl w:val="5E381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2" w15:restartNumberingAfterBreak="0">
    <w:nsid w:val="40EE2B1A"/>
    <w:multiLevelType w:val="hybridMultilevel"/>
    <w:tmpl w:val="6E0069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3" w15:restartNumberingAfterBreak="0">
    <w:nsid w:val="41853A54"/>
    <w:multiLevelType w:val="hybridMultilevel"/>
    <w:tmpl w:val="D6BA5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41AA5627"/>
    <w:multiLevelType w:val="hybridMultilevel"/>
    <w:tmpl w:val="D6668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41DE19EB"/>
    <w:multiLevelType w:val="hybridMultilevel"/>
    <w:tmpl w:val="06228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6" w15:restartNumberingAfterBreak="0">
    <w:nsid w:val="424B69A9"/>
    <w:multiLevelType w:val="hybridMultilevel"/>
    <w:tmpl w:val="8E0C01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7" w15:restartNumberingAfterBreak="0">
    <w:nsid w:val="425E58EB"/>
    <w:multiLevelType w:val="hybridMultilevel"/>
    <w:tmpl w:val="FB383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8" w15:restartNumberingAfterBreak="0">
    <w:nsid w:val="42672929"/>
    <w:multiLevelType w:val="hybridMultilevel"/>
    <w:tmpl w:val="6A82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43106E8D"/>
    <w:multiLevelType w:val="hybridMultilevel"/>
    <w:tmpl w:val="E70E8E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0" w15:restartNumberingAfterBreak="0">
    <w:nsid w:val="43DE51AE"/>
    <w:multiLevelType w:val="hybridMultilevel"/>
    <w:tmpl w:val="9DC63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1" w15:restartNumberingAfterBreak="0">
    <w:nsid w:val="43FD05FB"/>
    <w:multiLevelType w:val="hybridMultilevel"/>
    <w:tmpl w:val="40402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440C395B"/>
    <w:multiLevelType w:val="hybridMultilevel"/>
    <w:tmpl w:val="45D8D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49B2FEE"/>
    <w:multiLevelType w:val="hybridMultilevel"/>
    <w:tmpl w:val="11E00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4" w15:restartNumberingAfterBreak="0">
    <w:nsid w:val="452C7976"/>
    <w:multiLevelType w:val="hybridMultilevel"/>
    <w:tmpl w:val="E8E09AAA"/>
    <w:lvl w:ilvl="0" w:tplc="E8384E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5" w15:restartNumberingAfterBreak="0">
    <w:nsid w:val="45E7651A"/>
    <w:multiLevelType w:val="hybridMultilevel"/>
    <w:tmpl w:val="A4D86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4641740F"/>
    <w:multiLevelType w:val="hybridMultilevel"/>
    <w:tmpl w:val="79508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7" w15:restartNumberingAfterBreak="0">
    <w:nsid w:val="46783134"/>
    <w:multiLevelType w:val="hybridMultilevel"/>
    <w:tmpl w:val="87D8D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8" w15:restartNumberingAfterBreak="0">
    <w:nsid w:val="46F019C3"/>
    <w:multiLevelType w:val="hybridMultilevel"/>
    <w:tmpl w:val="FE6CF7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9" w15:restartNumberingAfterBreak="0">
    <w:nsid w:val="48400F29"/>
    <w:multiLevelType w:val="hybridMultilevel"/>
    <w:tmpl w:val="9E442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49465088"/>
    <w:multiLevelType w:val="hybridMultilevel"/>
    <w:tmpl w:val="50148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1" w15:restartNumberingAfterBreak="0">
    <w:nsid w:val="49837019"/>
    <w:multiLevelType w:val="hybridMultilevel"/>
    <w:tmpl w:val="81983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2" w15:restartNumberingAfterBreak="0">
    <w:nsid w:val="49C01DAF"/>
    <w:multiLevelType w:val="hybridMultilevel"/>
    <w:tmpl w:val="F4D8A0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3" w15:restartNumberingAfterBreak="0">
    <w:nsid w:val="49C55ADF"/>
    <w:multiLevelType w:val="hybridMultilevel"/>
    <w:tmpl w:val="D24686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4" w15:restartNumberingAfterBreak="0">
    <w:nsid w:val="49C72C7C"/>
    <w:multiLevelType w:val="hybridMultilevel"/>
    <w:tmpl w:val="A35A4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4A9E4AAC"/>
    <w:multiLevelType w:val="hybridMultilevel"/>
    <w:tmpl w:val="C3F4E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6" w15:restartNumberingAfterBreak="0">
    <w:nsid w:val="4B3F6BD9"/>
    <w:multiLevelType w:val="hybridMultilevel"/>
    <w:tmpl w:val="71DA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7" w15:restartNumberingAfterBreak="0">
    <w:nsid w:val="4BB80655"/>
    <w:multiLevelType w:val="hybridMultilevel"/>
    <w:tmpl w:val="20523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8" w15:restartNumberingAfterBreak="0">
    <w:nsid w:val="4D492753"/>
    <w:multiLevelType w:val="hybridMultilevel"/>
    <w:tmpl w:val="88BAB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9" w15:restartNumberingAfterBreak="0">
    <w:nsid w:val="4D642F16"/>
    <w:multiLevelType w:val="hybridMultilevel"/>
    <w:tmpl w:val="577C8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0" w15:restartNumberingAfterBreak="0">
    <w:nsid w:val="4DE814F1"/>
    <w:multiLevelType w:val="hybridMultilevel"/>
    <w:tmpl w:val="3E6C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1" w15:restartNumberingAfterBreak="0">
    <w:nsid w:val="4EAF5B9B"/>
    <w:multiLevelType w:val="hybridMultilevel"/>
    <w:tmpl w:val="3C026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 w15:restartNumberingAfterBreak="0">
    <w:nsid w:val="4ECC279C"/>
    <w:multiLevelType w:val="hybridMultilevel"/>
    <w:tmpl w:val="928EE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4F455E0E"/>
    <w:multiLevelType w:val="hybridMultilevel"/>
    <w:tmpl w:val="ED766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4" w15:restartNumberingAfterBreak="0">
    <w:nsid w:val="501030EE"/>
    <w:multiLevelType w:val="hybridMultilevel"/>
    <w:tmpl w:val="BEA2EEA2"/>
    <w:lvl w:ilvl="0" w:tplc="1EC82A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5" w15:restartNumberingAfterBreak="0">
    <w:nsid w:val="503A77BB"/>
    <w:multiLevelType w:val="hybridMultilevel"/>
    <w:tmpl w:val="1CA66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6" w15:restartNumberingAfterBreak="0">
    <w:nsid w:val="50410544"/>
    <w:multiLevelType w:val="hybridMultilevel"/>
    <w:tmpl w:val="6D720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7" w15:restartNumberingAfterBreak="0">
    <w:nsid w:val="51283877"/>
    <w:multiLevelType w:val="hybridMultilevel"/>
    <w:tmpl w:val="B7023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8" w15:restartNumberingAfterBreak="0">
    <w:nsid w:val="5148707C"/>
    <w:multiLevelType w:val="hybridMultilevel"/>
    <w:tmpl w:val="18025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9" w15:restartNumberingAfterBreak="0">
    <w:nsid w:val="51F56F11"/>
    <w:multiLevelType w:val="hybridMultilevel"/>
    <w:tmpl w:val="77A21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52861901"/>
    <w:multiLevelType w:val="hybridMultilevel"/>
    <w:tmpl w:val="FC864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1" w15:restartNumberingAfterBreak="0">
    <w:nsid w:val="52F36B6F"/>
    <w:multiLevelType w:val="hybridMultilevel"/>
    <w:tmpl w:val="85D23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2" w15:restartNumberingAfterBreak="0">
    <w:nsid w:val="530824A7"/>
    <w:multiLevelType w:val="hybridMultilevel"/>
    <w:tmpl w:val="8760F6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3" w15:restartNumberingAfterBreak="0">
    <w:nsid w:val="530B1785"/>
    <w:multiLevelType w:val="hybridMultilevel"/>
    <w:tmpl w:val="E86C3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4" w15:restartNumberingAfterBreak="0">
    <w:nsid w:val="53412A06"/>
    <w:multiLevelType w:val="hybridMultilevel"/>
    <w:tmpl w:val="DDC0B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5" w15:restartNumberingAfterBreak="0">
    <w:nsid w:val="53E77F22"/>
    <w:multiLevelType w:val="hybridMultilevel"/>
    <w:tmpl w:val="0DFA7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43D6602"/>
    <w:multiLevelType w:val="hybridMultilevel"/>
    <w:tmpl w:val="73CA8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54A03DF4"/>
    <w:multiLevelType w:val="hybridMultilevel"/>
    <w:tmpl w:val="F4027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 w15:restartNumberingAfterBreak="0">
    <w:nsid w:val="54EE0077"/>
    <w:multiLevelType w:val="hybridMultilevel"/>
    <w:tmpl w:val="248ED7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9" w15:restartNumberingAfterBreak="0">
    <w:nsid w:val="55B25B9F"/>
    <w:multiLevelType w:val="hybridMultilevel"/>
    <w:tmpl w:val="480A1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0" w15:restartNumberingAfterBreak="0">
    <w:nsid w:val="55B30A33"/>
    <w:multiLevelType w:val="hybridMultilevel"/>
    <w:tmpl w:val="F77A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1" w15:restartNumberingAfterBreak="0">
    <w:nsid w:val="55CD6604"/>
    <w:multiLevelType w:val="hybridMultilevel"/>
    <w:tmpl w:val="E39EA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2" w15:restartNumberingAfterBreak="0">
    <w:nsid w:val="56E30A36"/>
    <w:multiLevelType w:val="hybridMultilevel"/>
    <w:tmpl w:val="BDA4BA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3" w15:restartNumberingAfterBreak="0">
    <w:nsid w:val="57B87B94"/>
    <w:multiLevelType w:val="hybridMultilevel"/>
    <w:tmpl w:val="3E12C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4" w15:restartNumberingAfterBreak="0">
    <w:nsid w:val="58161B73"/>
    <w:multiLevelType w:val="hybridMultilevel"/>
    <w:tmpl w:val="8AC64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5" w15:restartNumberingAfterBreak="0">
    <w:nsid w:val="587B3DEC"/>
    <w:multiLevelType w:val="hybridMultilevel"/>
    <w:tmpl w:val="AA40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6" w15:restartNumberingAfterBreak="0">
    <w:nsid w:val="5952773F"/>
    <w:multiLevelType w:val="hybridMultilevel"/>
    <w:tmpl w:val="1F42AF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7" w15:restartNumberingAfterBreak="0">
    <w:nsid w:val="59D339BF"/>
    <w:multiLevelType w:val="hybridMultilevel"/>
    <w:tmpl w:val="43C8A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 w15:restartNumberingAfterBreak="0">
    <w:nsid w:val="59F554A5"/>
    <w:multiLevelType w:val="hybridMultilevel"/>
    <w:tmpl w:val="0E5E9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9" w15:restartNumberingAfterBreak="0">
    <w:nsid w:val="5A2A4C92"/>
    <w:multiLevelType w:val="hybridMultilevel"/>
    <w:tmpl w:val="A09AD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0" w15:restartNumberingAfterBreak="0">
    <w:nsid w:val="5A3D143F"/>
    <w:multiLevelType w:val="hybridMultilevel"/>
    <w:tmpl w:val="B13A9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1" w15:restartNumberingAfterBreak="0">
    <w:nsid w:val="5B396C61"/>
    <w:multiLevelType w:val="hybridMultilevel"/>
    <w:tmpl w:val="04A0D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2" w15:restartNumberingAfterBreak="0">
    <w:nsid w:val="5C0F0149"/>
    <w:multiLevelType w:val="hybridMultilevel"/>
    <w:tmpl w:val="EF6CC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3" w15:restartNumberingAfterBreak="0">
    <w:nsid w:val="5C224B67"/>
    <w:multiLevelType w:val="hybridMultilevel"/>
    <w:tmpl w:val="CDAE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5C2A7BD4"/>
    <w:multiLevelType w:val="hybridMultilevel"/>
    <w:tmpl w:val="8040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 w15:restartNumberingAfterBreak="0">
    <w:nsid w:val="5C38265B"/>
    <w:multiLevelType w:val="hybridMultilevel"/>
    <w:tmpl w:val="FFD893A8"/>
    <w:lvl w:ilvl="0" w:tplc="D91EFF1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6" w15:restartNumberingAfterBreak="0">
    <w:nsid w:val="5CBC73C0"/>
    <w:multiLevelType w:val="hybridMultilevel"/>
    <w:tmpl w:val="CFC65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7" w15:restartNumberingAfterBreak="0">
    <w:nsid w:val="5D276897"/>
    <w:multiLevelType w:val="hybridMultilevel"/>
    <w:tmpl w:val="8EEA1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8" w15:restartNumberingAfterBreak="0">
    <w:nsid w:val="5E411AE9"/>
    <w:multiLevelType w:val="hybridMultilevel"/>
    <w:tmpl w:val="2B3E7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9" w15:restartNumberingAfterBreak="0">
    <w:nsid w:val="5E855C46"/>
    <w:multiLevelType w:val="hybridMultilevel"/>
    <w:tmpl w:val="819E0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0" w15:restartNumberingAfterBreak="0">
    <w:nsid w:val="5ED97E78"/>
    <w:multiLevelType w:val="hybridMultilevel"/>
    <w:tmpl w:val="09BA8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1" w15:restartNumberingAfterBreak="0">
    <w:nsid w:val="5F6733C0"/>
    <w:multiLevelType w:val="hybridMultilevel"/>
    <w:tmpl w:val="20EC4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2" w15:restartNumberingAfterBreak="0">
    <w:nsid w:val="5F68633C"/>
    <w:multiLevelType w:val="hybridMultilevel"/>
    <w:tmpl w:val="89A05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3" w15:restartNumberingAfterBreak="0">
    <w:nsid w:val="60543AAE"/>
    <w:multiLevelType w:val="hybridMultilevel"/>
    <w:tmpl w:val="ACB64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4" w15:restartNumberingAfterBreak="0">
    <w:nsid w:val="605E4E21"/>
    <w:multiLevelType w:val="hybridMultilevel"/>
    <w:tmpl w:val="2EE44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5" w15:restartNumberingAfterBreak="0">
    <w:nsid w:val="608C2869"/>
    <w:multiLevelType w:val="hybridMultilevel"/>
    <w:tmpl w:val="18445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6" w15:restartNumberingAfterBreak="0">
    <w:nsid w:val="60927EAD"/>
    <w:multiLevelType w:val="hybridMultilevel"/>
    <w:tmpl w:val="09126C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7" w15:restartNumberingAfterBreak="0">
    <w:nsid w:val="60B54095"/>
    <w:multiLevelType w:val="hybridMultilevel"/>
    <w:tmpl w:val="8B14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8" w15:restartNumberingAfterBreak="0">
    <w:nsid w:val="61985504"/>
    <w:multiLevelType w:val="hybridMultilevel"/>
    <w:tmpl w:val="A93E2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9" w15:restartNumberingAfterBreak="0">
    <w:nsid w:val="61E31196"/>
    <w:multiLevelType w:val="hybridMultilevel"/>
    <w:tmpl w:val="CC5C9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0" w15:restartNumberingAfterBreak="0">
    <w:nsid w:val="62331790"/>
    <w:multiLevelType w:val="hybridMultilevel"/>
    <w:tmpl w:val="33222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1" w15:restartNumberingAfterBreak="0">
    <w:nsid w:val="63F5742C"/>
    <w:multiLevelType w:val="hybridMultilevel"/>
    <w:tmpl w:val="05A03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2" w15:restartNumberingAfterBreak="0">
    <w:nsid w:val="63FA4880"/>
    <w:multiLevelType w:val="hybridMultilevel"/>
    <w:tmpl w:val="25E64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3" w15:restartNumberingAfterBreak="0">
    <w:nsid w:val="64B36CD6"/>
    <w:multiLevelType w:val="hybridMultilevel"/>
    <w:tmpl w:val="23B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4" w15:restartNumberingAfterBreak="0">
    <w:nsid w:val="654F457A"/>
    <w:multiLevelType w:val="hybridMultilevel"/>
    <w:tmpl w:val="1D246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5" w15:restartNumberingAfterBreak="0">
    <w:nsid w:val="666623AF"/>
    <w:multiLevelType w:val="hybridMultilevel"/>
    <w:tmpl w:val="78CCA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68A0054A"/>
    <w:multiLevelType w:val="hybridMultilevel"/>
    <w:tmpl w:val="16A29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7" w15:restartNumberingAfterBreak="0">
    <w:nsid w:val="68BE7D65"/>
    <w:multiLevelType w:val="hybridMultilevel"/>
    <w:tmpl w:val="A6BC0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A1A2A26"/>
    <w:multiLevelType w:val="hybridMultilevel"/>
    <w:tmpl w:val="12AEFD9A"/>
    <w:lvl w:ilvl="0" w:tplc="B920A3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A22712E"/>
    <w:multiLevelType w:val="hybridMultilevel"/>
    <w:tmpl w:val="80781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0" w15:restartNumberingAfterBreak="0">
    <w:nsid w:val="6A3E2296"/>
    <w:multiLevelType w:val="hybridMultilevel"/>
    <w:tmpl w:val="2B64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1" w15:restartNumberingAfterBreak="0">
    <w:nsid w:val="6C861118"/>
    <w:multiLevelType w:val="hybridMultilevel"/>
    <w:tmpl w:val="E2CC3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2" w15:restartNumberingAfterBreak="0">
    <w:nsid w:val="6C914353"/>
    <w:multiLevelType w:val="hybridMultilevel"/>
    <w:tmpl w:val="38C67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3" w15:restartNumberingAfterBreak="0">
    <w:nsid w:val="6CDE58E0"/>
    <w:multiLevelType w:val="hybridMultilevel"/>
    <w:tmpl w:val="B9521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4" w15:restartNumberingAfterBreak="0">
    <w:nsid w:val="6DAD57A1"/>
    <w:multiLevelType w:val="hybridMultilevel"/>
    <w:tmpl w:val="F9446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5" w15:restartNumberingAfterBreak="0">
    <w:nsid w:val="6E8779C6"/>
    <w:multiLevelType w:val="hybridMultilevel"/>
    <w:tmpl w:val="C7D00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6ED12627"/>
    <w:multiLevelType w:val="hybridMultilevel"/>
    <w:tmpl w:val="15500DEC"/>
    <w:lvl w:ilvl="0" w:tplc="0B5C11B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7" w15:restartNumberingAfterBreak="0">
    <w:nsid w:val="702B697E"/>
    <w:multiLevelType w:val="hybridMultilevel"/>
    <w:tmpl w:val="9272C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8" w15:restartNumberingAfterBreak="0">
    <w:nsid w:val="70827F44"/>
    <w:multiLevelType w:val="hybridMultilevel"/>
    <w:tmpl w:val="386A9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9" w15:restartNumberingAfterBreak="0">
    <w:nsid w:val="709379F0"/>
    <w:multiLevelType w:val="hybridMultilevel"/>
    <w:tmpl w:val="76008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0" w15:restartNumberingAfterBreak="0">
    <w:nsid w:val="711050D6"/>
    <w:multiLevelType w:val="hybridMultilevel"/>
    <w:tmpl w:val="D90E9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1" w15:restartNumberingAfterBreak="0">
    <w:nsid w:val="72DB1DEF"/>
    <w:multiLevelType w:val="hybridMultilevel"/>
    <w:tmpl w:val="179AC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2" w15:restartNumberingAfterBreak="0">
    <w:nsid w:val="750D3D8D"/>
    <w:multiLevelType w:val="hybridMultilevel"/>
    <w:tmpl w:val="0BF8A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3" w15:restartNumberingAfterBreak="0">
    <w:nsid w:val="75271868"/>
    <w:multiLevelType w:val="hybridMultilevel"/>
    <w:tmpl w:val="03ECBC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4" w15:restartNumberingAfterBreak="0">
    <w:nsid w:val="75C83ABE"/>
    <w:multiLevelType w:val="hybridMultilevel"/>
    <w:tmpl w:val="A040248C"/>
    <w:lvl w:ilvl="0" w:tplc="402653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5" w15:restartNumberingAfterBreak="0">
    <w:nsid w:val="76340AC1"/>
    <w:multiLevelType w:val="hybridMultilevel"/>
    <w:tmpl w:val="FA96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6" w15:restartNumberingAfterBreak="0">
    <w:nsid w:val="774F5E86"/>
    <w:multiLevelType w:val="hybridMultilevel"/>
    <w:tmpl w:val="1C204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7" w15:restartNumberingAfterBreak="0">
    <w:nsid w:val="78077AE4"/>
    <w:multiLevelType w:val="hybridMultilevel"/>
    <w:tmpl w:val="92CC0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8" w15:restartNumberingAfterBreak="0">
    <w:nsid w:val="795F142D"/>
    <w:multiLevelType w:val="hybridMultilevel"/>
    <w:tmpl w:val="915A9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9" w15:restartNumberingAfterBreak="0">
    <w:nsid w:val="7AAE260A"/>
    <w:multiLevelType w:val="hybridMultilevel"/>
    <w:tmpl w:val="217CE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0" w15:restartNumberingAfterBreak="0">
    <w:nsid w:val="7B316B42"/>
    <w:multiLevelType w:val="hybridMultilevel"/>
    <w:tmpl w:val="3F32E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1" w15:restartNumberingAfterBreak="0">
    <w:nsid w:val="7BE6766F"/>
    <w:multiLevelType w:val="hybridMultilevel"/>
    <w:tmpl w:val="A92C8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2" w15:restartNumberingAfterBreak="0">
    <w:nsid w:val="7BF81ABF"/>
    <w:multiLevelType w:val="hybridMultilevel"/>
    <w:tmpl w:val="7C6A9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3" w15:restartNumberingAfterBreak="0">
    <w:nsid w:val="7BFE0291"/>
    <w:multiLevelType w:val="hybridMultilevel"/>
    <w:tmpl w:val="64D6D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4" w15:restartNumberingAfterBreak="0">
    <w:nsid w:val="7C400061"/>
    <w:multiLevelType w:val="hybridMultilevel"/>
    <w:tmpl w:val="580C4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C644A03"/>
    <w:multiLevelType w:val="hybridMultilevel"/>
    <w:tmpl w:val="42985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6" w15:restartNumberingAfterBreak="0">
    <w:nsid w:val="7C72675F"/>
    <w:multiLevelType w:val="hybridMultilevel"/>
    <w:tmpl w:val="CD2A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D09035E"/>
    <w:multiLevelType w:val="hybridMultilevel"/>
    <w:tmpl w:val="96E8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8" w15:restartNumberingAfterBreak="0">
    <w:nsid w:val="7D9221FF"/>
    <w:multiLevelType w:val="hybridMultilevel"/>
    <w:tmpl w:val="DEE0C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7E2A7203"/>
    <w:multiLevelType w:val="hybridMultilevel"/>
    <w:tmpl w:val="38406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0" w15:restartNumberingAfterBreak="0">
    <w:nsid w:val="7E375665"/>
    <w:multiLevelType w:val="hybridMultilevel"/>
    <w:tmpl w:val="33DE1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1" w15:restartNumberingAfterBreak="0">
    <w:nsid w:val="7E514A0B"/>
    <w:multiLevelType w:val="hybridMultilevel"/>
    <w:tmpl w:val="97A08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2" w15:restartNumberingAfterBreak="0">
    <w:nsid w:val="7E782242"/>
    <w:multiLevelType w:val="hybridMultilevel"/>
    <w:tmpl w:val="F2E01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3" w15:restartNumberingAfterBreak="0">
    <w:nsid w:val="7F885942"/>
    <w:multiLevelType w:val="hybridMultilevel"/>
    <w:tmpl w:val="E21AA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4" w15:restartNumberingAfterBreak="0">
    <w:nsid w:val="7FB23740"/>
    <w:multiLevelType w:val="hybridMultilevel"/>
    <w:tmpl w:val="9F90C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5" w15:restartNumberingAfterBreak="0">
    <w:nsid w:val="7FEC4599"/>
    <w:multiLevelType w:val="hybridMultilevel"/>
    <w:tmpl w:val="9D44C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64970154">
    <w:abstractNumId w:val="170"/>
  </w:num>
  <w:num w:numId="2" w16cid:durableId="704453089">
    <w:abstractNumId w:val="228"/>
  </w:num>
  <w:num w:numId="3" w16cid:durableId="1416854196">
    <w:abstractNumId w:val="54"/>
  </w:num>
  <w:num w:numId="4" w16cid:durableId="1255166838">
    <w:abstractNumId w:val="111"/>
  </w:num>
  <w:num w:numId="5" w16cid:durableId="919019205">
    <w:abstractNumId w:val="58"/>
  </w:num>
  <w:num w:numId="6" w16cid:durableId="762989879">
    <w:abstractNumId w:val="154"/>
  </w:num>
  <w:num w:numId="7" w16cid:durableId="1630816862">
    <w:abstractNumId w:val="117"/>
  </w:num>
  <w:num w:numId="8" w16cid:durableId="1237083420">
    <w:abstractNumId w:val="236"/>
  </w:num>
  <w:num w:numId="9" w16cid:durableId="1786580922">
    <w:abstractNumId w:val="174"/>
  </w:num>
  <w:num w:numId="10" w16cid:durableId="1903370060">
    <w:abstractNumId w:val="33"/>
  </w:num>
  <w:num w:numId="11" w16cid:durableId="1388801373">
    <w:abstractNumId w:val="205"/>
  </w:num>
  <w:num w:numId="12" w16cid:durableId="915742430">
    <w:abstractNumId w:val="94"/>
  </w:num>
  <w:num w:numId="13" w16cid:durableId="1443303565">
    <w:abstractNumId w:val="244"/>
  </w:num>
  <w:num w:numId="14" w16cid:durableId="71398084">
    <w:abstractNumId w:val="51"/>
  </w:num>
  <w:num w:numId="15" w16cid:durableId="1623538805">
    <w:abstractNumId w:val="101"/>
  </w:num>
  <w:num w:numId="16" w16cid:durableId="888760431">
    <w:abstractNumId w:val="115"/>
  </w:num>
  <w:num w:numId="17" w16cid:durableId="1765959053">
    <w:abstractNumId w:val="36"/>
  </w:num>
  <w:num w:numId="18" w16cid:durableId="1087117205">
    <w:abstractNumId w:val="80"/>
  </w:num>
  <w:num w:numId="19" w16cid:durableId="1762263285">
    <w:abstractNumId w:val="3"/>
  </w:num>
  <w:num w:numId="20" w16cid:durableId="1374766190">
    <w:abstractNumId w:val="181"/>
  </w:num>
  <w:num w:numId="21" w16cid:durableId="1076173227">
    <w:abstractNumId w:val="1"/>
  </w:num>
  <w:num w:numId="22" w16cid:durableId="953749220">
    <w:abstractNumId w:val="175"/>
  </w:num>
  <w:num w:numId="23" w16cid:durableId="1637490600">
    <w:abstractNumId w:val="59"/>
  </w:num>
  <w:num w:numId="24" w16cid:durableId="1434396692">
    <w:abstractNumId w:val="77"/>
  </w:num>
  <w:num w:numId="25" w16cid:durableId="1193805904">
    <w:abstractNumId w:val="168"/>
  </w:num>
  <w:num w:numId="26" w16cid:durableId="871040775">
    <w:abstractNumId w:val="213"/>
  </w:num>
  <w:num w:numId="27" w16cid:durableId="1920479664">
    <w:abstractNumId w:val="75"/>
  </w:num>
  <w:num w:numId="28" w16cid:durableId="482084137">
    <w:abstractNumId w:val="199"/>
  </w:num>
  <w:num w:numId="29" w16cid:durableId="1001155118">
    <w:abstractNumId w:val="19"/>
  </w:num>
  <w:num w:numId="30" w16cid:durableId="1767728945">
    <w:abstractNumId w:val="24"/>
  </w:num>
  <w:num w:numId="31" w16cid:durableId="827016854">
    <w:abstractNumId w:val="206"/>
  </w:num>
  <w:num w:numId="32" w16cid:durableId="1036660103">
    <w:abstractNumId w:val="218"/>
  </w:num>
  <w:num w:numId="33" w16cid:durableId="1818104340">
    <w:abstractNumId w:val="110"/>
  </w:num>
  <w:num w:numId="34" w16cid:durableId="218828685">
    <w:abstractNumId w:val="10"/>
  </w:num>
  <w:num w:numId="35" w16cid:durableId="1178271768">
    <w:abstractNumId w:val="262"/>
  </w:num>
  <w:num w:numId="36" w16cid:durableId="406152873">
    <w:abstractNumId w:val="232"/>
  </w:num>
  <w:num w:numId="37" w16cid:durableId="1861510477">
    <w:abstractNumId w:val="141"/>
  </w:num>
  <w:num w:numId="38" w16cid:durableId="238557815">
    <w:abstractNumId w:val="192"/>
  </w:num>
  <w:num w:numId="39" w16cid:durableId="2129736954">
    <w:abstractNumId w:val="198"/>
  </w:num>
  <w:num w:numId="40" w16cid:durableId="1442646431">
    <w:abstractNumId w:val="5"/>
  </w:num>
  <w:num w:numId="41" w16cid:durableId="795022280">
    <w:abstractNumId w:val="172"/>
  </w:num>
  <w:num w:numId="42" w16cid:durableId="280380241">
    <w:abstractNumId w:val="138"/>
  </w:num>
  <w:num w:numId="43" w16cid:durableId="4982662">
    <w:abstractNumId w:val="29"/>
  </w:num>
  <w:num w:numId="44" w16cid:durableId="200173539">
    <w:abstractNumId w:val="129"/>
  </w:num>
  <w:num w:numId="45" w16cid:durableId="1322612641">
    <w:abstractNumId w:val="25"/>
  </w:num>
  <w:num w:numId="46" w16cid:durableId="1411544598">
    <w:abstractNumId w:val="158"/>
  </w:num>
  <w:num w:numId="47" w16cid:durableId="472675036">
    <w:abstractNumId w:val="28"/>
  </w:num>
  <w:num w:numId="48" w16cid:durableId="1177884785">
    <w:abstractNumId w:val="76"/>
  </w:num>
  <w:num w:numId="49" w16cid:durableId="249044797">
    <w:abstractNumId w:val="255"/>
  </w:num>
  <w:num w:numId="50" w16cid:durableId="95370212">
    <w:abstractNumId w:val="113"/>
  </w:num>
  <w:num w:numId="51" w16cid:durableId="374895763">
    <w:abstractNumId w:val="52"/>
  </w:num>
  <w:num w:numId="52" w16cid:durableId="1597907538">
    <w:abstractNumId w:val="161"/>
  </w:num>
  <w:num w:numId="53" w16cid:durableId="326523905">
    <w:abstractNumId w:val="40"/>
  </w:num>
  <w:num w:numId="54" w16cid:durableId="220749477">
    <w:abstractNumId w:val="120"/>
  </w:num>
  <w:num w:numId="55" w16cid:durableId="2007662033">
    <w:abstractNumId w:val="66"/>
  </w:num>
  <w:num w:numId="56" w16cid:durableId="2054117882">
    <w:abstractNumId w:val="13"/>
  </w:num>
  <w:num w:numId="57" w16cid:durableId="731735176">
    <w:abstractNumId w:val="98"/>
  </w:num>
  <w:num w:numId="58" w16cid:durableId="102697818">
    <w:abstractNumId w:val="248"/>
  </w:num>
  <w:num w:numId="59" w16cid:durableId="12734898">
    <w:abstractNumId w:val="221"/>
  </w:num>
  <w:num w:numId="60" w16cid:durableId="1112087433">
    <w:abstractNumId w:val="153"/>
  </w:num>
  <w:num w:numId="61" w16cid:durableId="980690177">
    <w:abstractNumId w:val="130"/>
  </w:num>
  <w:num w:numId="62" w16cid:durableId="883978270">
    <w:abstractNumId w:val="196"/>
  </w:num>
  <w:num w:numId="63" w16cid:durableId="1503813400">
    <w:abstractNumId w:val="176"/>
  </w:num>
  <w:num w:numId="64" w16cid:durableId="1283923388">
    <w:abstractNumId w:val="132"/>
  </w:num>
  <w:num w:numId="65" w16cid:durableId="1030256495">
    <w:abstractNumId w:val="81"/>
  </w:num>
  <w:num w:numId="66" w16cid:durableId="722485548">
    <w:abstractNumId w:val="90"/>
  </w:num>
  <w:num w:numId="67" w16cid:durableId="52118074">
    <w:abstractNumId w:val="222"/>
  </w:num>
  <w:num w:numId="68" w16cid:durableId="1130441443">
    <w:abstractNumId w:val="149"/>
  </w:num>
  <w:num w:numId="69" w16cid:durableId="1100219154">
    <w:abstractNumId w:val="238"/>
  </w:num>
  <w:num w:numId="70" w16cid:durableId="1630546170">
    <w:abstractNumId w:val="53"/>
  </w:num>
  <w:num w:numId="71" w16cid:durableId="503208762">
    <w:abstractNumId w:val="6"/>
  </w:num>
  <w:num w:numId="72" w16cid:durableId="1922521681">
    <w:abstractNumId w:val="128"/>
  </w:num>
  <w:num w:numId="73" w16cid:durableId="1970626655">
    <w:abstractNumId w:val="7"/>
  </w:num>
  <w:num w:numId="74" w16cid:durableId="2002461839">
    <w:abstractNumId w:val="31"/>
  </w:num>
  <w:num w:numId="75" w16cid:durableId="736510294">
    <w:abstractNumId w:val="63"/>
  </w:num>
  <w:num w:numId="76" w16cid:durableId="1690179220">
    <w:abstractNumId w:val="70"/>
  </w:num>
  <w:num w:numId="77" w16cid:durableId="1632787575">
    <w:abstractNumId w:val="135"/>
  </w:num>
  <w:num w:numId="78" w16cid:durableId="2064331501">
    <w:abstractNumId w:val="231"/>
  </w:num>
  <w:num w:numId="79" w16cid:durableId="1050694396">
    <w:abstractNumId w:val="191"/>
  </w:num>
  <w:num w:numId="80" w16cid:durableId="452094904">
    <w:abstractNumId w:val="183"/>
  </w:num>
  <w:num w:numId="81" w16cid:durableId="951982025">
    <w:abstractNumId w:val="240"/>
  </w:num>
  <w:num w:numId="82" w16cid:durableId="1863282574">
    <w:abstractNumId w:val="160"/>
  </w:num>
  <w:num w:numId="83" w16cid:durableId="1057781628">
    <w:abstractNumId w:val="79"/>
  </w:num>
  <w:num w:numId="84" w16cid:durableId="1088503583">
    <w:abstractNumId w:val="178"/>
  </w:num>
  <w:num w:numId="85" w16cid:durableId="2098204974">
    <w:abstractNumId w:val="42"/>
  </w:num>
  <w:num w:numId="86" w16cid:durableId="1486316281">
    <w:abstractNumId w:val="2"/>
  </w:num>
  <w:num w:numId="87" w16cid:durableId="128062009">
    <w:abstractNumId w:val="26"/>
  </w:num>
  <w:num w:numId="88" w16cid:durableId="1826504264">
    <w:abstractNumId w:val="209"/>
  </w:num>
  <w:num w:numId="89" w16cid:durableId="1277055702">
    <w:abstractNumId w:val="56"/>
  </w:num>
  <w:num w:numId="90" w16cid:durableId="291518257">
    <w:abstractNumId w:val="126"/>
  </w:num>
  <w:num w:numId="91" w16cid:durableId="1847284562">
    <w:abstractNumId w:val="169"/>
  </w:num>
  <w:num w:numId="92" w16cid:durableId="1534340614">
    <w:abstractNumId w:val="210"/>
  </w:num>
  <w:num w:numId="93" w16cid:durableId="1596354291">
    <w:abstractNumId w:val="118"/>
  </w:num>
  <w:num w:numId="94" w16cid:durableId="184368826">
    <w:abstractNumId w:val="12"/>
  </w:num>
  <w:num w:numId="95" w16cid:durableId="925843419">
    <w:abstractNumId w:val="188"/>
  </w:num>
  <w:num w:numId="96" w16cid:durableId="4678396">
    <w:abstractNumId w:val="73"/>
  </w:num>
  <w:num w:numId="97" w16cid:durableId="595942559">
    <w:abstractNumId w:val="162"/>
  </w:num>
  <w:num w:numId="98" w16cid:durableId="1054112884">
    <w:abstractNumId w:val="14"/>
  </w:num>
  <w:num w:numId="99" w16cid:durableId="1132215345">
    <w:abstractNumId w:val="74"/>
  </w:num>
  <w:num w:numId="100" w16cid:durableId="1915773453">
    <w:abstractNumId w:val="146"/>
  </w:num>
  <w:num w:numId="101" w16cid:durableId="1414159749">
    <w:abstractNumId w:val="229"/>
  </w:num>
  <w:num w:numId="102" w16cid:durableId="711349392">
    <w:abstractNumId w:val="103"/>
  </w:num>
  <w:num w:numId="103" w16cid:durableId="2034114429">
    <w:abstractNumId w:val="226"/>
  </w:num>
  <w:num w:numId="104" w16cid:durableId="244805508">
    <w:abstractNumId w:val="8"/>
  </w:num>
  <w:num w:numId="105" w16cid:durableId="842361235">
    <w:abstractNumId w:val="119"/>
  </w:num>
  <w:num w:numId="106" w16cid:durableId="335807461">
    <w:abstractNumId w:val="259"/>
  </w:num>
  <w:num w:numId="107" w16cid:durableId="1787894866">
    <w:abstractNumId w:val="182"/>
  </w:num>
  <w:num w:numId="108" w16cid:durableId="464274803">
    <w:abstractNumId w:val="32"/>
  </w:num>
  <w:num w:numId="109" w16cid:durableId="1909875341">
    <w:abstractNumId w:val="55"/>
  </w:num>
  <w:num w:numId="110" w16cid:durableId="1572690441">
    <w:abstractNumId w:val="85"/>
  </w:num>
  <w:num w:numId="111" w16cid:durableId="663093396">
    <w:abstractNumId w:val="62"/>
  </w:num>
  <w:num w:numId="112" w16cid:durableId="2026781354">
    <w:abstractNumId w:val="131"/>
  </w:num>
  <w:num w:numId="113" w16cid:durableId="1513447744">
    <w:abstractNumId w:val="107"/>
  </w:num>
  <w:num w:numId="114" w16cid:durableId="809783776">
    <w:abstractNumId w:val="142"/>
  </w:num>
  <w:num w:numId="115" w16cid:durableId="518012807">
    <w:abstractNumId w:val="216"/>
  </w:num>
  <w:num w:numId="116" w16cid:durableId="2064719015">
    <w:abstractNumId w:val="252"/>
  </w:num>
  <w:num w:numId="117" w16cid:durableId="1671978811">
    <w:abstractNumId w:val="82"/>
  </w:num>
  <w:num w:numId="118" w16cid:durableId="768698960">
    <w:abstractNumId w:val="214"/>
  </w:num>
  <w:num w:numId="119" w16cid:durableId="561528575">
    <w:abstractNumId w:val="177"/>
  </w:num>
  <w:num w:numId="120" w16cid:durableId="1880432786">
    <w:abstractNumId w:val="83"/>
  </w:num>
  <w:num w:numId="121" w16cid:durableId="1830292788">
    <w:abstractNumId w:val="112"/>
  </w:num>
  <w:num w:numId="122" w16cid:durableId="78720658">
    <w:abstractNumId w:val="27"/>
  </w:num>
  <w:num w:numId="123" w16cid:durableId="1687049910">
    <w:abstractNumId w:val="167"/>
  </w:num>
  <w:num w:numId="124" w16cid:durableId="858734668">
    <w:abstractNumId w:val="93"/>
  </w:num>
  <w:num w:numId="125" w16cid:durableId="288322577">
    <w:abstractNumId w:val="264"/>
  </w:num>
  <w:num w:numId="126" w16cid:durableId="268778661">
    <w:abstractNumId w:val="136"/>
  </w:num>
  <w:num w:numId="127" w16cid:durableId="1831173317">
    <w:abstractNumId w:val="35"/>
  </w:num>
  <w:num w:numId="128" w16cid:durableId="223373331">
    <w:abstractNumId w:val="43"/>
  </w:num>
  <w:num w:numId="129" w16cid:durableId="1705061360">
    <w:abstractNumId w:val="121"/>
  </w:num>
  <w:num w:numId="130" w16cid:durableId="1288701569">
    <w:abstractNumId w:val="108"/>
  </w:num>
  <w:num w:numId="131" w16cid:durableId="1834104462">
    <w:abstractNumId w:val="78"/>
  </w:num>
  <w:num w:numId="132" w16cid:durableId="2099446955">
    <w:abstractNumId w:val="150"/>
  </w:num>
  <w:num w:numId="133" w16cid:durableId="1625186038">
    <w:abstractNumId w:val="219"/>
  </w:num>
  <w:num w:numId="134" w16cid:durableId="982469462">
    <w:abstractNumId w:val="165"/>
  </w:num>
  <w:num w:numId="135" w16cid:durableId="1512646434">
    <w:abstractNumId w:val="243"/>
  </w:num>
  <w:num w:numId="136" w16cid:durableId="1030227295">
    <w:abstractNumId w:val="224"/>
  </w:num>
  <w:num w:numId="137" w16cid:durableId="1360080365">
    <w:abstractNumId w:val="116"/>
  </w:num>
  <w:num w:numId="138" w16cid:durableId="1423142301">
    <w:abstractNumId w:val="143"/>
  </w:num>
  <w:num w:numId="139" w16cid:durableId="531957648">
    <w:abstractNumId w:val="102"/>
  </w:num>
  <w:num w:numId="140" w16cid:durableId="1575312292">
    <w:abstractNumId w:val="95"/>
  </w:num>
  <w:num w:numId="141" w16cid:durableId="953827387">
    <w:abstractNumId w:val="245"/>
  </w:num>
  <w:num w:numId="142" w16cid:durableId="1066803100">
    <w:abstractNumId w:val="249"/>
  </w:num>
  <w:num w:numId="143" w16cid:durableId="287014330">
    <w:abstractNumId w:val="212"/>
  </w:num>
  <w:num w:numId="144" w16cid:durableId="1299609057">
    <w:abstractNumId w:val="68"/>
  </w:num>
  <w:num w:numId="145" w16cid:durableId="1454399839">
    <w:abstractNumId w:val="202"/>
  </w:num>
  <w:num w:numId="146" w16cid:durableId="1822692205">
    <w:abstractNumId w:val="173"/>
  </w:num>
  <w:num w:numId="147" w16cid:durableId="638847957">
    <w:abstractNumId w:val="21"/>
  </w:num>
  <w:num w:numId="148" w16cid:durableId="1890265489">
    <w:abstractNumId w:val="195"/>
  </w:num>
  <w:num w:numId="149" w16cid:durableId="91096280">
    <w:abstractNumId w:val="114"/>
  </w:num>
  <w:num w:numId="150" w16cid:durableId="16926765">
    <w:abstractNumId w:val="189"/>
  </w:num>
  <w:num w:numId="151" w16cid:durableId="748620125">
    <w:abstractNumId w:val="61"/>
  </w:num>
  <w:num w:numId="152" w16cid:durableId="324286762">
    <w:abstractNumId w:val="96"/>
  </w:num>
  <w:num w:numId="153" w16cid:durableId="952712388">
    <w:abstractNumId w:val="37"/>
  </w:num>
  <w:num w:numId="154" w16cid:durableId="2043364754">
    <w:abstractNumId w:val="48"/>
  </w:num>
  <w:num w:numId="155" w16cid:durableId="1301223764">
    <w:abstractNumId w:val="140"/>
  </w:num>
  <w:num w:numId="156" w16cid:durableId="1540045264">
    <w:abstractNumId w:val="247"/>
  </w:num>
  <w:num w:numId="157" w16cid:durableId="1920676069">
    <w:abstractNumId w:val="97"/>
  </w:num>
  <w:num w:numId="158" w16cid:durableId="1475247222">
    <w:abstractNumId w:val="133"/>
  </w:num>
  <w:num w:numId="159" w16cid:durableId="415060567">
    <w:abstractNumId w:val="200"/>
  </w:num>
  <w:num w:numId="160" w16cid:durableId="1774663796">
    <w:abstractNumId w:val="251"/>
  </w:num>
  <w:num w:numId="161" w16cid:durableId="2108116435">
    <w:abstractNumId w:val="109"/>
  </w:num>
  <w:num w:numId="162" w16cid:durableId="1158576401">
    <w:abstractNumId w:val="207"/>
  </w:num>
  <w:num w:numId="163" w16cid:durableId="997268548">
    <w:abstractNumId w:val="234"/>
  </w:num>
  <w:num w:numId="164" w16cid:durableId="1624725452">
    <w:abstractNumId w:val="125"/>
  </w:num>
  <w:num w:numId="165" w16cid:durableId="1078329807">
    <w:abstractNumId w:val="187"/>
  </w:num>
  <w:num w:numId="166" w16cid:durableId="855775279">
    <w:abstractNumId w:val="263"/>
  </w:num>
  <w:num w:numId="167" w16cid:durableId="2100590699">
    <w:abstractNumId w:val="86"/>
  </w:num>
  <w:num w:numId="168" w16cid:durableId="1767118941">
    <w:abstractNumId w:val="164"/>
  </w:num>
  <w:num w:numId="169" w16cid:durableId="1668097555">
    <w:abstractNumId w:val="49"/>
  </w:num>
  <w:num w:numId="170" w16cid:durableId="1538539320">
    <w:abstractNumId w:val="41"/>
  </w:num>
  <w:num w:numId="171" w16cid:durableId="563374667">
    <w:abstractNumId w:val="201"/>
  </w:num>
  <w:num w:numId="172" w16cid:durableId="1581863362">
    <w:abstractNumId w:val="159"/>
  </w:num>
  <w:num w:numId="173" w16cid:durableId="44113048">
    <w:abstractNumId w:val="197"/>
  </w:num>
  <w:num w:numId="174" w16cid:durableId="852844027">
    <w:abstractNumId w:val="64"/>
  </w:num>
  <w:num w:numId="175" w16cid:durableId="657921955">
    <w:abstractNumId w:val="253"/>
  </w:num>
  <w:num w:numId="176" w16cid:durableId="71321872">
    <w:abstractNumId w:val="9"/>
  </w:num>
  <w:num w:numId="177" w16cid:durableId="1094280515">
    <w:abstractNumId w:val="171"/>
  </w:num>
  <w:num w:numId="178" w16cid:durableId="1072850912">
    <w:abstractNumId w:val="22"/>
  </w:num>
  <w:num w:numId="179" w16cid:durableId="2096245507">
    <w:abstractNumId w:val="100"/>
  </w:num>
  <w:num w:numId="180" w16cid:durableId="1659722198">
    <w:abstractNumId w:val="45"/>
  </w:num>
  <w:num w:numId="181" w16cid:durableId="1280600941">
    <w:abstractNumId w:val="151"/>
  </w:num>
  <w:num w:numId="182" w16cid:durableId="84768073">
    <w:abstractNumId w:val="203"/>
  </w:num>
  <w:num w:numId="183" w16cid:durableId="550265812">
    <w:abstractNumId w:val="99"/>
  </w:num>
  <w:num w:numId="184" w16cid:durableId="2039115748">
    <w:abstractNumId w:val="148"/>
  </w:num>
  <w:num w:numId="185" w16cid:durableId="1276449255">
    <w:abstractNumId w:val="258"/>
  </w:num>
  <w:num w:numId="186" w16cid:durableId="2119904841">
    <w:abstractNumId w:val="88"/>
  </w:num>
  <w:num w:numId="187" w16cid:durableId="1663193472">
    <w:abstractNumId w:val="230"/>
  </w:num>
  <w:num w:numId="188" w16cid:durableId="8803216">
    <w:abstractNumId w:val="87"/>
  </w:num>
  <w:num w:numId="189" w16cid:durableId="768623668">
    <w:abstractNumId w:val="179"/>
  </w:num>
  <w:num w:numId="190" w16cid:durableId="926117126">
    <w:abstractNumId w:val="46"/>
  </w:num>
  <w:num w:numId="191" w16cid:durableId="361825124">
    <w:abstractNumId w:val="186"/>
  </w:num>
  <w:num w:numId="192" w16cid:durableId="1124614569">
    <w:abstractNumId w:val="11"/>
  </w:num>
  <w:num w:numId="193" w16cid:durableId="712073368">
    <w:abstractNumId w:val="242"/>
  </w:num>
  <w:num w:numId="194" w16cid:durableId="1085687918">
    <w:abstractNumId w:val="147"/>
  </w:num>
  <w:num w:numId="195" w16cid:durableId="1654527736">
    <w:abstractNumId w:val="44"/>
  </w:num>
  <w:num w:numId="196" w16cid:durableId="922028654">
    <w:abstractNumId w:val="30"/>
  </w:num>
  <w:num w:numId="197" w16cid:durableId="1976257915">
    <w:abstractNumId w:val="17"/>
  </w:num>
  <w:num w:numId="198" w16cid:durableId="542332374">
    <w:abstractNumId w:val="124"/>
  </w:num>
  <w:num w:numId="199" w16cid:durableId="175199482">
    <w:abstractNumId w:val="134"/>
  </w:num>
  <w:num w:numId="200" w16cid:durableId="898445795">
    <w:abstractNumId w:val="227"/>
  </w:num>
  <w:num w:numId="201" w16cid:durableId="608313095">
    <w:abstractNumId w:val="137"/>
  </w:num>
  <w:num w:numId="202" w16cid:durableId="1036470476">
    <w:abstractNumId w:val="104"/>
  </w:num>
  <w:num w:numId="203" w16cid:durableId="728576257">
    <w:abstractNumId w:val="20"/>
  </w:num>
  <w:num w:numId="204" w16cid:durableId="636446975">
    <w:abstractNumId w:val="233"/>
  </w:num>
  <w:num w:numId="205" w16cid:durableId="1676955672">
    <w:abstractNumId w:val="254"/>
  </w:num>
  <w:num w:numId="206" w16cid:durableId="1236664963">
    <w:abstractNumId w:val="217"/>
  </w:num>
  <w:num w:numId="207" w16cid:durableId="1208951493">
    <w:abstractNumId w:val="241"/>
  </w:num>
  <w:num w:numId="208" w16cid:durableId="684402620">
    <w:abstractNumId w:val="127"/>
  </w:num>
  <w:num w:numId="209" w16cid:durableId="2033142419">
    <w:abstractNumId w:val="16"/>
  </w:num>
  <w:num w:numId="210" w16cid:durableId="218249207">
    <w:abstractNumId w:val="106"/>
  </w:num>
  <w:num w:numId="211" w16cid:durableId="905184071">
    <w:abstractNumId w:val="92"/>
  </w:num>
  <w:num w:numId="212" w16cid:durableId="1227490245">
    <w:abstractNumId w:val="157"/>
  </w:num>
  <w:num w:numId="213" w16cid:durableId="1033113835">
    <w:abstractNumId w:val="194"/>
  </w:num>
  <w:num w:numId="214" w16cid:durableId="99187969">
    <w:abstractNumId w:val="139"/>
  </w:num>
  <w:num w:numId="215" w16cid:durableId="842672028">
    <w:abstractNumId w:val="65"/>
  </w:num>
  <w:num w:numId="216" w16cid:durableId="157696798">
    <w:abstractNumId w:val="89"/>
  </w:num>
  <w:num w:numId="217" w16cid:durableId="27998352">
    <w:abstractNumId w:val="38"/>
  </w:num>
  <w:num w:numId="218" w16cid:durableId="1873691849">
    <w:abstractNumId w:val="237"/>
  </w:num>
  <w:num w:numId="219" w16cid:durableId="710151105">
    <w:abstractNumId w:val="34"/>
  </w:num>
  <w:num w:numId="220" w16cid:durableId="1105032020">
    <w:abstractNumId w:val="208"/>
  </w:num>
  <w:num w:numId="221" w16cid:durableId="188108801">
    <w:abstractNumId w:val="180"/>
  </w:num>
  <w:num w:numId="222" w16cid:durableId="923221724">
    <w:abstractNumId w:val="91"/>
  </w:num>
  <w:num w:numId="223" w16cid:durableId="855727638">
    <w:abstractNumId w:val="23"/>
  </w:num>
  <w:num w:numId="224" w16cid:durableId="1599022644">
    <w:abstractNumId w:val="67"/>
  </w:num>
  <w:num w:numId="225" w16cid:durableId="1949777186">
    <w:abstractNumId w:val="239"/>
  </w:num>
  <w:num w:numId="226" w16cid:durableId="74479681">
    <w:abstractNumId w:val="185"/>
  </w:num>
  <w:num w:numId="227" w16cid:durableId="230579040">
    <w:abstractNumId w:val="15"/>
  </w:num>
  <w:num w:numId="228" w16cid:durableId="650250214">
    <w:abstractNumId w:val="47"/>
  </w:num>
  <w:num w:numId="229" w16cid:durableId="1055930058">
    <w:abstractNumId w:val="84"/>
  </w:num>
  <w:num w:numId="230" w16cid:durableId="180440963">
    <w:abstractNumId w:val="184"/>
  </w:num>
  <w:num w:numId="231" w16cid:durableId="286278871">
    <w:abstractNumId w:val="225"/>
  </w:num>
  <w:num w:numId="232" w16cid:durableId="944533148">
    <w:abstractNumId w:val="215"/>
  </w:num>
  <w:num w:numId="233" w16cid:durableId="709494897">
    <w:abstractNumId w:val="152"/>
  </w:num>
  <w:num w:numId="234" w16cid:durableId="175846113">
    <w:abstractNumId w:val="204"/>
  </w:num>
  <w:num w:numId="235" w16cid:durableId="1449347721">
    <w:abstractNumId w:val="144"/>
  </w:num>
  <w:num w:numId="236" w16cid:durableId="1370642592">
    <w:abstractNumId w:val="220"/>
  </w:num>
  <w:num w:numId="237" w16cid:durableId="104661242">
    <w:abstractNumId w:val="223"/>
  </w:num>
  <w:num w:numId="238" w16cid:durableId="539973399">
    <w:abstractNumId w:val="235"/>
  </w:num>
  <w:num w:numId="239" w16cid:durableId="523634012">
    <w:abstractNumId w:val="256"/>
  </w:num>
  <w:num w:numId="240" w16cid:durableId="7488138">
    <w:abstractNumId w:val="18"/>
  </w:num>
  <w:num w:numId="241" w16cid:durableId="398552332">
    <w:abstractNumId w:val="190"/>
  </w:num>
  <w:num w:numId="242" w16cid:durableId="435449510">
    <w:abstractNumId w:val="0"/>
  </w:num>
  <w:num w:numId="243" w16cid:durableId="367029517">
    <w:abstractNumId w:val="193"/>
  </w:num>
  <w:num w:numId="244" w16cid:durableId="994378874">
    <w:abstractNumId w:val="166"/>
  </w:num>
  <w:num w:numId="245" w16cid:durableId="364642517">
    <w:abstractNumId w:val="155"/>
  </w:num>
  <w:num w:numId="246" w16cid:durableId="932857214">
    <w:abstractNumId w:val="69"/>
  </w:num>
  <w:num w:numId="247" w16cid:durableId="467671974">
    <w:abstractNumId w:val="4"/>
  </w:num>
  <w:num w:numId="248" w16cid:durableId="1221555591">
    <w:abstractNumId w:val="261"/>
  </w:num>
  <w:num w:numId="249" w16cid:durableId="663506849">
    <w:abstractNumId w:val="122"/>
  </w:num>
  <w:num w:numId="250" w16cid:durableId="515383455">
    <w:abstractNumId w:val="71"/>
  </w:num>
  <w:num w:numId="251" w16cid:durableId="659776964">
    <w:abstractNumId w:val="163"/>
  </w:num>
  <w:num w:numId="252" w16cid:durableId="1639532489">
    <w:abstractNumId w:val="156"/>
  </w:num>
  <w:num w:numId="253" w16cid:durableId="1606814195">
    <w:abstractNumId w:val="257"/>
  </w:num>
  <w:num w:numId="254" w16cid:durableId="1985894629">
    <w:abstractNumId w:val="250"/>
  </w:num>
  <w:num w:numId="255" w16cid:durableId="793133503">
    <w:abstractNumId w:val="211"/>
  </w:num>
  <w:num w:numId="256" w16cid:durableId="688725470">
    <w:abstractNumId w:val="145"/>
  </w:num>
  <w:num w:numId="257" w16cid:durableId="1815440973">
    <w:abstractNumId w:val="39"/>
  </w:num>
  <w:num w:numId="258" w16cid:durableId="1162697257">
    <w:abstractNumId w:val="123"/>
  </w:num>
  <w:num w:numId="259" w16cid:durableId="846024492">
    <w:abstractNumId w:val="57"/>
  </w:num>
  <w:num w:numId="260" w16cid:durableId="345865288">
    <w:abstractNumId w:val="50"/>
  </w:num>
  <w:num w:numId="261" w16cid:durableId="1517889004">
    <w:abstractNumId w:val="246"/>
  </w:num>
  <w:num w:numId="262" w16cid:durableId="428618856">
    <w:abstractNumId w:val="260"/>
  </w:num>
  <w:num w:numId="263" w16cid:durableId="875627393">
    <w:abstractNumId w:val="265"/>
  </w:num>
  <w:num w:numId="264" w16cid:durableId="323240622">
    <w:abstractNumId w:val="105"/>
  </w:num>
  <w:num w:numId="265" w16cid:durableId="1552377037">
    <w:abstractNumId w:val="72"/>
  </w:num>
  <w:num w:numId="266" w16cid:durableId="1645086405">
    <w:abstractNumId w:val="60"/>
  </w:num>
  <w:numIdMacAtCleanup w:val="26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, Giang">
    <w15:presenceInfo w15:providerId="None" w15:userId="Do, G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F1"/>
    <w:rsid w:val="0000288B"/>
    <w:rsid w:val="00005BB5"/>
    <w:rsid w:val="000108E9"/>
    <w:rsid w:val="00016051"/>
    <w:rsid w:val="000218A6"/>
    <w:rsid w:val="000258F3"/>
    <w:rsid w:val="000273A3"/>
    <w:rsid w:val="00030C77"/>
    <w:rsid w:val="00036F37"/>
    <w:rsid w:val="00036FE6"/>
    <w:rsid w:val="00040346"/>
    <w:rsid w:val="000406F1"/>
    <w:rsid w:val="000409C2"/>
    <w:rsid w:val="00042062"/>
    <w:rsid w:val="00043852"/>
    <w:rsid w:val="00056D80"/>
    <w:rsid w:val="00065765"/>
    <w:rsid w:val="00073B76"/>
    <w:rsid w:val="00073D8A"/>
    <w:rsid w:val="00080306"/>
    <w:rsid w:val="00086D72"/>
    <w:rsid w:val="00094910"/>
    <w:rsid w:val="000B5376"/>
    <w:rsid w:val="000B65CA"/>
    <w:rsid w:val="000B7A70"/>
    <w:rsid w:val="000D70C1"/>
    <w:rsid w:val="000E6B73"/>
    <w:rsid w:val="000E6D5E"/>
    <w:rsid w:val="000F4769"/>
    <w:rsid w:val="00103904"/>
    <w:rsid w:val="00104B5F"/>
    <w:rsid w:val="001100A3"/>
    <w:rsid w:val="0011413F"/>
    <w:rsid w:val="00115B18"/>
    <w:rsid w:val="00121D35"/>
    <w:rsid w:val="00121E9F"/>
    <w:rsid w:val="00132E24"/>
    <w:rsid w:val="00134CE2"/>
    <w:rsid w:val="00136165"/>
    <w:rsid w:val="00147B70"/>
    <w:rsid w:val="00150EE3"/>
    <w:rsid w:val="00156FAF"/>
    <w:rsid w:val="0016051F"/>
    <w:rsid w:val="001645D4"/>
    <w:rsid w:val="001726BF"/>
    <w:rsid w:val="001728D7"/>
    <w:rsid w:val="001839F9"/>
    <w:rsid w:val="001856CF"/>
    <w:rsid w:val="001B64A0"/>
    <w:rsid w:val="001C215C"/>
    <w:rsid w:val="001C271A"/>
    <w:rsid w:val="001C4E65"/>
    <w:rsid w:val="001C6156"/>
    <w:rsid w:val="001D3630"/>
    <w:rsid w:val="001D38FF"/>
    <w:rsid w:val="001D50C9"/>
    <w:rsid w:val="001D6701"/>
    <w:rsid w:val="001E2225"/>
    <w:rsid w:val="001E22C6"/>
    <w:rsid w:val="001F078B"/>
    <w:rsid w:val="001F2F0A"/>
    <w:rsid w:val="001F3192"/>
    <w:rsid w:val="00201024"/>
    <w:rsid w:val="00212A6F"/>
    <w:rsid w:val="00215259"/>
    <w:rsid w:val="002171F7"/>
    <w:rsid w:val="00217513"/>
    <w:rsid w:val="00221318"/>
    <w:rsid w:val="00222E5B"/>
    <w:rsid w:val="00223175"/>
    <w:rsid w:val="00225E97"/>
    <w:rsid w:val="00234B36"/>
    <w:rsid w:val="00247F11"/>
    <w:rsid w:val="00251F8E"/>
    <w:rsid w:val="00252FE1"/>
    <w:rsid w:val="00253310"/>
    <w:rsid w:val="00254526"/>
    <w:rsid w:val="00255D60"/>
    <w:rsid w:val="00264A41"/>
    <w:rsid w:val="00264DD7"/>
    <w:rsid w:val="002653E0"/>
    <w:rsid w:val="0027175E"/>
    <w:rsid w:val="00273F38"/>
    <w:rsid w:val="00275817"/>
    <w:rsid w:val="002837F0"/>
    <w:rsid w:val="00286D34"/>
    <w:rsid w:val="00290A5E"/>
    <w:rsid w:val="002933AF"/>
    <w:rsid w:val="00293870"/>
    <w:rsid w:val="002B16BD"/>
    <w:rsid w:val="002B17E1"/>
    <w:rsid w:val="002B4259"/>
    <w:rsid w:val="002D07C8"/>
    <w:rsid w:val="002E2FB3"/>
    <w:rsid w:val="002E4458"/>
    <w:rsid w:val="002F5208"/>
    <w:rsid w:val="00304256"/>
    <w:rsid w:val="003108AD"/>
    <w:rsid w:val="00316FB8"/>
    <w:rsid w:val="00320B18"/>
    <w:rsid w:val="0032425E"/>
    <w:rsid w:val="003303F6"/>
    <w:rsid w:val="00347B28"/>
    <w:rsid w:val="0035674E"/>
    <w:rsid w:val="0035704F"/>
    <w:rsid w:val="00363BEA"/>
    <w:rsid w:val="0036735F"/>
    <w:rsid w:val="00374F2E"/>
    <w:rsid w:val="003750A2"/>
    <w:rsid w:val="003776EA"/>
    <w:rsid w:val="00381507"/>
    <w:rsid w:val="00383834"/>
    <w:rsid w:val="00390EE8"/>
    <w:rsid w:val="00396055"/>
    <w:rsid w:val="003A5068"/>
    <w:rsid w:val="003A5A7E"/>
    <w:rsid w:val="003A69FD"/>
    <w:rsid w:val="003A6DE9"/>
    <w:rsid w:val="003B1968"/>
    <w:rsid w:val="003B29D9"/>
    <w:rsid w:val="003B5538"/>
    <w:rsid w:val="003C4AE8"/>
    <w:rsid w:val="003C674C"/>
    <w:rsid w:val="003C6A19"/>
    <w:rsid w:val="003C6D10"/>
    <w:rsid w:val="003D1532"/>
    <w:rsid w:val="003D4A2D"/>
    <w:rsid w:val="003D66FF"/>
    <w:rsid w:val="003D71C8"/>
    <w:rsid w:val="003E368D"/>
    <w:rsid w:val="003E481D"/>
    <w:rsid w:val="003E5977"/>
    <w:rsid w:val="003F1089"/>
    <w:rsid w:val="003F11C1"/>
    <w:rsid w:val="003F3619"/>
    <w:rsid w:val="00400569"/>
    <w:rsid w:val="004027F7"/>
    <w:rsid w:val="00414E9B"/>
    <w:rsid w:val="0042335B"/>
    <w:rsid w:val="00424AAC"/>
    <w:rsid w:val="00435C09"/>
    <w:rsid w:val="004571D4"/>
    <w:rsid w:val="00461231"/>
    <w:rsid w:val="00464469"/>
    <w:rsid w:val="0046664A"/>
    <w:rsid w:val="00466BBC"/>
    <w:rsid w:val="004671A0"/>
    <w:rsid w:val="0048592F"/>
    <w:rsid w:val="00496D9C"/>
    <w:rsid w:val="004A2FAA"/>
    <w:rsid w:val="004B31ED"/>
    <w:rsid w:val="004B42BC"/>
    <w:rsid w:val="004B6F5C"/>
    <w:rsid w:val="004C6C8D"/>
    <w:rsid w:val="004D1013"/>
    <w:rsid w:val="004D1947"/>
    <w:rsid w:val="004D30B0"/>
    <w:rsid w:val="004D396F"/>
    <w:rsid w:val="004D6A5D"/>
    <w:rsid w:val="004E663C"/>
    <w:rsid w:val="004F383F"/>
    <w:rsid w:val="00505917"/>
    <w:rsid w:val="00507F64"/>
    <w:rsid w:val="00522839"/>
    <w:rsid w:val="00522D92"/>
    <w:rsid w:val="00523211"/>
    <w:rsid w:val="00527B2D"/>
    <w:rsid w:val="00533FA0"/>
    <w:rsid w:val="0053583B"/>
    <w:rsid w:val="00566125"/>
    <w:rsid w:val="00573288"/>
    <w:rsid w:val="00573EC2"/>
    <w:rsid w:val="005751AB"/>
    <w:rsid w:val="00581A7C"/>
    <w:rsid w:val="00586016"/>
    <w:rsid w:val="00592922"/>
    <w:rsid w:val="00592C10"/>
    <w:rsid w:val="00592FCA"/>
    <w:rsid w:val="0059454A"/>
    <w:rsid w:val="0059795E"/>
    <w:rsid w:val="005A16FC"/>
    <w:rsid w:val="005C3C6E"/>
    <w:rsid w:val="005C6A5F"/>
    <w:rsid w:val="005D033A"/>
    <w:rsid w:val="005D05DE"/>
    <w:rsid w:val="005F4A1D"/>
    <w:rsid w:val="005F528E"/>
    <w:rsid w:val="006049AA"/>
    <w:rsid w:val="00635190"/>
    <w:rsid w:val="006430A0"/>
    <w:rsid w:val="006430BF"/>
    <w:rsid w:val="00656865"/>
    <w:rsid w:val="00656BD3"/>
    <w:rsid w:val="0067533A"/>
    <w:rsid w:val="00677331"/>
    <w:rsid w:val="00693A41"/>
    <w:rsid w:val="00697630"/>
    <w:rsid w:val="006A135F"/>
    <w:rsid w:val="006A6B87"/>
    <w:rsid w:val="006B29D5"/>
    <w:rsid w:val="006B7C4D"/>
    <w:rsid w:val="006B7D32"/>
    <w:rsid w:val="006C5651"/>
    <w:rsid w:val="006C7FA0"/>
    <w:rsid w:val="006D5EE6"/>
    <w:rsid w:val="006E3E4C"/>
    <w:rsid w:val="006F5C28"/>
    <w:rsid w:val="00701FB2"/>
    <w:rsid w:val="00721E36"/>
    <w:rsid w:val="00731816"/>
    <w:rsid w:val="007325A4"/>
    <w:rsid w:val="00735374"/>
    <w:rsid w:val="00735F87"/>
    <w:rsid w:val="00737820"/>
    <w:rsid w:val="00752E11"/>
    <w:rsid w:val="00755ABD"/>
    <w:rsid w:val="007601A3"/>
    <w:rsid w:val="007601A8"/>
    <w:rsid w:val="00760582"/>
    <w:rsid w:val="00761AEE"/>
    <w:rsid w:val="00763640"/>
    <w:rsid w:val="007756B8"/>
    <w:rsid w:val="00776AC4"/>
    <w:rsid w:val="007836A0"/>
    <w:rsid w:val="00792B90"/>
    <w:rsid w:val="007959E1"/>
    <w:rsid w:val="007A256D"/>
    <w:rsid w:val="007A35C7"/>
    <w:rsid w:val="007A6665"/>
    <w:rsid w:val="007B098A"/>
    <w:rsid w:val="007C20AC"/>
    <w:rsid w:val="007C2AD9"/>
    <w:rsid w:val="007C2B20"/>
    <w:rsid w:val="007D4C12"/>
    <w:rsid w:val="007E3732"/>
    <w:rsid w:val="007E7205"/>
    <w:rsid w:val="007F004D"/>
    <w:rsid w:val="007F1AD1"/>
    <w:rsid w:val="0082242E"/>
    <w:rsid w:val="0082447E"/>
    <w:rsid w:val="00825367"/>
    <w:rsid w:val="0082635F"/>
    <w:rsid w:val="008272EA"/>
    <w:rsid w:val="00832328"/>
    <w:rsid w:val="00841EA5"/>
    <w:rsid w:val="00846F7F"/>
    <w:rsid w:val="00854388"/>
    <w:rsid w:val="00871C3A"/>
    <w:rsid w:val="00884889"/>
    <w:rsid w:val="00897936"/>
    <w:rsid w:val="00897961"/>
    <w:rsid w:val="008A0241"/>
    <w:rsid w:val="008A4023"/>
    <w:rsid w:val="008C0A68"/>
    <w:rsid w:val="008C404F"/>
    <w:rsid w:val="008E0D87"/>
    <w:rsid w:val="008F06D7"/>
    <w:rsid w:val="008F665B"/>
    <w:rsid w:val="00906F79"/>
    <w:rsid w:val="009102C9"/>
    <w:rsid w:val="00911052"/>
    <w:rsid w:val="00912800"/>
    <w:rsid w:val="00916E08"/>
    <w:rsid w:val="0092586A"/>
    <w:rsid w:val="009260FA"/>
    <w:rsid w:val="009364EA"/>
    <w:rsid w:val="00951F5E"/>
    <w:rsid w:val="00961096"/>
    <w:rsid w:val="009659D3"/>
    <w:rsid w:val="0096670D"/>
    <w:rsid w:val="00970574"/>
    <w:rsid w:val="00972B4F"/>
    <w:rsid w:val="009779D8"/>
    <w:rsid w:val="009825CD"/>
    <w:rsid w:val="00984E6E"/>
    <w:rsid w:val="00985F96"/>
    <w:rsid w:val="0099104C"/>
    <w:rsid w:val="009B4CD7"/>
    <w:rsid w:val="009B750C"/>
    <w:rsid w:val="009D28AA"/>
    <w:rsid w:val="009D5EFF"/>
    <w:rsid w:val="009E5F2F"/>
    <w:rsid w:val="009F3135"/>
    <w:rsid w:val="00A06DE1"/>
    <w:rsid w:val="00A139F1"/>
    <w:rsid w:val="00A13EE6"/>
    <w:rsid w:val="00A160F3"/>
    <w:rsid w:val="00A242E4"/>
    <w:rsid w:val="00A341B0"/>
    <w:rsid w:val="00A37428"/>
    <w:rsid w:val="00A42CEE"/>
    <w:rsid w:val="00A436D4"/>
    <w:rsid w:val="00A56414"/>
    <w:rsid w:val="00A617F9"/>
    <w:rsid w:val="00A81363"/>
    <w:rsid w:val="00A909A1"/>
    <w:rsid w:val="00A96E84"/>
    <w:rsid w:val="00AA3268"/>
    <w:rsid w:val="00AC1ADC"/>
    <w:rsid w:val="00AC5044"/>
    <w:rsid w:val="00AD4E9B"/>
    <w:rsid w:val="00AD6B4D"/>
    <w:rsid w:val="00AE0DC4"/>
    <w:rsid w:val="00AE11D3"/>
    <w:rsid w:val="00AF2A3B"/>
    <w:rsid w:val="00AF5B59"/>
    <w:rsid w:val="00AF75CD"/>
    <w:rsid w:val="00B07898"/>
    <w:rsid w:val="00B1281D"/>
    <w:rsid w:val="00B160E5"/>
    <w:rsid w:val="00B16B1B"/>
    <w:rsid w:val="00B279A9"/>
    <w:rsid w:val="00B343E5"/>
    <w:rsid w:val="00B407C6"/>
    <w:rsid w:val="00B4773C"/>
    <w:rsid w:val="00B7169D"/>
    <w:rsid w:val="00B71EAE"/>
    <w:rsid w:val="00B739FE"/>
    <w:rsid w:val="00B75B82"/>
    <w:rsid w:val="00B76F7F"/>
    <w:rsid w:val="00B77B2F"/>
    <w:rsid w:val="00B8201C"/>
    <w:rsid w:val="00B90C00"/>
    <w:rsid w:val="00B94A66"/>
    <w:rsid w:val="00B94CEE"/>
    <w:rsid w:val="00B97A02"/>
    <w:rsid w:val="00BA4E0A"/>
    <w:rsid w:val="00BA6925"/>
    <w:rsid w:val="00BB32A8"/>
    <w:rsid w:val="00BB5CC0"/>
    <w:rsid w:val="00BC16E7"/>
    <w:rsid w:val="00BC68C6"/>
    <w:rsid w:val="00BD2148"/>
    <w:rsid w:val="00BE0C53"/>
    <w:rsid w:val="00BE2A7A"/>
    <w:rsid w:val="00BE6560"/>
    <w:rsid w:val="00C00942"/>
    <w:rsid w:val="00C02A6A"/>
    <w:rsid w:val="00C2384E"/>
    <w:rsid w:val="00C415B1"/>
    <w:rsid w:val="00C451E3"/>
    <w:rsid w:val="00C460A0"/>
    <w:rsid w:val="00C4660A"/>
    <w:rsid w:val="00C467A1"/>
    <w:rsid w:val="00C5276C"/>
    <w:rsid w:val="00C61814"/>
    <w:rsid w:val="00C678BA"/>
    <w:rsid w:val="00C70449"/>
    <w:rsid w:val="00C85DB0"/>
    <w:rsid w:val="00C8674E"/>
    <w:rsid w:val="00C90013"/>
    <w:rsid w:val="00CC1D2D"/>
    <w:rsid w:val="00CC4F93"/>
    <w:rsid w:val="00CD4435"/>
    <w:rsid w:val="00CE0581"/>
    <w:rsid w:val="00CE16AC"/>
    <w:rsid w:val="00CE49FE"/>
    <w:rsid w:val="00CE4E13"/>
    <w:rsid w:val="00CE545C"/>
    <w:rsid w:val="00CF1CF1"/>
    <w:rsid w:val="00CF2445"/>
    <w:rsid w:val="00CF2D20"/>
    <w:rsid w:val="00D0142A"/>
    <w:rsid w:val="00D03DF3"/>
    <w:rsid w:val="00D04E9A"/>
    <w:rsid w:val="00D1077B"/>
    <w:rsid w:val="00D16D0F"/>
    <w:rsid w:val="00D17E3B"/>
    <w:rsid w:val="00D26B86"/>
    <w:rsid w:val="00D31A17"/>
    <w:rsid w:val="00D36C57"/>
    <w:rsid w:val="00D375E7"/>
    <w:rsid w:val="00D41869"/>
    <w:rsid w:val="00D44DBC"/>
    <w:rsid w:val="00D45460"/>
    <w:rsid w:val="00D8001D"/>
    <w:rsid w:val="00D80D52"/>
    <w:rsid w:val="00D92D6C"/>
    <w:rsid w:val="00D968DB"/>
    <w:rsid w:val="00DA1763"/>
    <w:rsid w:val="00DA1D30"/>
    <w:rsid w:val="00DA5670"/>
    <w:rsid w:val="00DA69E9"/>
    <w:rsid w:val="00DB4B24"/>
    <w:rsid w:val="00DC0562"/>
    <w:rsid w:val="00DE1FCA"/>
    <w:rsid w:val="00DF20A1"/>
    <w:rsid w:val="00DF231F"/>
    <w:rsid w:val="00DF3CA8"/>
    <w:rsid w:val="00DF3F75"/>
    <w:rsid w:val="00E00CD7"/>
    <w:rsid w:val="00E14F79"/>
    <w:rsid w:val="00E1766A"/>
    <w:rsid w:val="00E207F2"/>
    <w:rsid w:val="00E3017A"/>
    <w:rsid w:val="00E41B9C"/>
    <w:rsid w:val="00E42007"/>
    <w:rsid w:val="00E44FAD"/>
    <w:rsid w:val="00E472F1"/>
    <w:rsid w:val="00E47F5B"/>
    <w:rsid w:val="00E52699"/>
    <w:rsid w:val="00E53116"/>
    <w:rsid w:val="00E54147"/>
    <w:rsid w:val="00E552C8"/>
    <w:rsid w:val="00E6020A"/>
    <w:rsid w:val="00E6327E"/>
    <w:rsid w:val="00E7383E"/>
    <w:rsid w:val="00EB1DC3"/>
    <w:rsid w:val="00EB3453"/>
    <w:rsid w:val="00EB51E5"/>
    <w:rsid w:val="00EB52BD"/>
    <w:rsid w:val="00EC3F26"/>
    <w:rsid w:val="00EC5DC4"/>
    <w:rsid w:val="00EF2296"/>
    <w:rsid w:val="00EF5E1A"/>
    <w:rsid w:val="00F02266"/>
    <w:rsid w:val="00F048AA"/>
    <w:rsid w:val="00F0725F"/>
    <w:rsid w:val="00F1538A"/>
    <w:rsid w:val="00F20287"/>
    <w:rsid w:val="00F25068"/>
    <w:rsid w:val="00F26D38"/>
    <w:rsid w:val="00F2747A"/>
    <w:rsid w:val="00F30E93"/>
    <w:rsid w:val="00F617D4"/>
    <w:rsid w:val="00F623F2"/>
    <w:rsid w:val="00F64B53"/>
    <w:rsid w:val="00F65842"/>
    <w:rsid w:val="00F704E2"/>
    <w:rsid w:val="00F70F89"/>
    <w:rsid w:val="00F857A5"/>
    <w:rsid w:val="00F86CDE"/>
    <w:rsid w:val="00F870F5"/>
    <w:rsid w:val="00F914B7"/>
    <w:rsid w:val="00FA0E6E"/>
    <w:rsid w:val="00FA470C"/>
    <w:rsid w:val="00FB152B"/>
    <w:rsid w:val="00FC05F1"/>
    <w:rsid w:val="00FC184D"/>
    <w:rsid w:val="00FC661C"/>
    <w:rsid w:val="00FE3388"/>
    <w:rsid w:val="00FE431C"/>
    <w:rsid w:val="00FF213A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4622"/>
  <w15:docId w15:val="{902A7E79-BA28-4308-A4DA-29703456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8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2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2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29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292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9292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2922"/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74F2E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74F2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74F2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74F2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74F2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74F2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74F2E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7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7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71A"/>
    <w:rPr>
      <w:vertAlign w:val="superscript"/>
    </w:rPr>
  </w:style>
  <w:style w:type="table" w:styleId="TableGrid">
    <w:name w:val="Table Grid"/>
    <w:basedOn w:val="TableNormal"/>
    <w:uiPriority w:val="59"/>
    <w:rsid w:val="005D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E9F"/>
  </w:style>
  <w:style w:type="paragraph" w:styleId="Footer">
    <w:name w:val="footer"/>
    <w:basedOn w:val="Normal"/>
    <w:link w:val="FooterChar"/>
    <w:uiPriority w:val="99"/>
    <w:unhideWhenUsed/>
    <w:rsid w:val="0012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4FD33-E4CB-45AE-AB11-EE2BAC24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15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FY2018 ACPR CDFI Data Documentation</vt:lpstr>
    </vt:vector>
  </TitlesOfParts>
  <Company>Community Development Financial Institutions (CDFI) Fund</Company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FY2021 CDFI/NACA Data Documentation</dc:title>
  <dc:subject>Transaction Level Report (TLR) and Consumer Loan Report (CLR)</dc:subject>
  <dc:creator>Do, Giag</dc:creator>
  <cp:lastModifiedBy>Do, Giang</cp:lastModifiedBy>
  <cp:revision>25</cp:revision>
  <cp:lastPrinted>2015-01-08T17:06:00Z</cp:lastPrinted>
  <dcterms:created xsi:type="dcterms:W3CDTF">2016-08-22T17:01:00Z</dcterms:created>
  <dcterms:modified xsi:type="dcterms:W3CDTF">2023-05-31T20:37:00Z</dcterms:modified>
</cp:coreProperties>
</file>